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437A" w14:textId="77777777" w:rsidR="00763C0C" w:rsidRDefault="00763C0C" w:rsidP="00B132E0">
      <w:pPr>
        <w:tabs>
          <w:tab w:val="clear" w:pos="950"/>
          <w:tab w:val="left" w:pos="0"/>
          <w:tab w:val="center" w:pos="4680"/>
          <w:tab w:val="right" w:pos="9360"/>
        </w:tabs>
        <w:suppressAutoHyphens/>
        <w:spacing w:after="0" w:line="240" w:lineRule="auto"/>
        <w:jc w:val="right"/>
      </w:pPr>
    </w:p>
    <w:p w14:paraId="12E92CEB" w14:textId="77777777" w:rsidR="00085905" w:rsidRPr="00085905" w:rsidRDefault="00085905" w:rsidP="002C780E"/>
    <w:p w14:paraId="6DEBE174" w14:textId="77777777" w:rsidR="00085905" w:rsidRPr="00085905" w:rsidRDefault="00085905" w:rsidP="002C780E"/>
    <w:p w14:paraId="494B2CCA" w14:textId="77777777" w:rsidR="00085905" w:rsidRPr="00085905" w:rsidRDefault="00085905" w:rsidP="002C780E"/>
    <w:p w14:paraId="3E73DB8C" w14:textId="77777777" w:rsidR="00085905" w:rsidRPr="00085905" w:rsidRDefault="00085905" w:rsidP="002C780E"/>
    <w:p w14:paraId="6F34225D" w14:textId="77777777" w:rsidR="00085905" w:rsidRPr="00085905" w:rsidRDefault="00085905" w:rsidP="002C780E"/>
    <w:p w14:paraId="1F1F396B" w14:textId="77777777" w:rsidR="00085905" w:rsidRPr="00085905" w:rsidRDefault="00085905" w:rsidP="002C780E"/>
    <w:p w14:paraId="3CEE4ACA" w14:textId="77777777" w:rsidR="00085905" w:rsidRPr="00085905" w:rsidRDefault="00085905" w:rsidP="002C780E"/>
    <w:p w14:paraId="5736BA5B" w14:textId="77777777" w:rsidR="00085905" w:rsidRDefault="00085905" w:rsidP="00085905"/>
    <w:p w14:paraId="0BB0E603" w14:textId="665B0CD1" w:rsidR="00085905" w:rsidRDefault="00085905" w:rsidP="002C780E">
      <w:pPr>
        <w:jc w:val="center"/>
      </w:pPr>
      <w:r>
        <w:t>HAZ45</w:t>
      </w:r>
      <w:r w:rsidR="009D70EB">
        <w:t>.3</w:t>
      </w:r>
      <w:r>
        <w:t xml:space="preserve"> Notes</w:t>
      </w:r>
    </w:p>
    <w:p w14:paraId="60409792" w14:textId="4CAC687F" w:rsidR="009D70EB" w:rsidRDefault="009D70EB" w:rsidP="002C780E">
      <w:pPr>
        <w:jc w:val="center"/>
      </w:pPr>
      <w:r w:rsidRPr="004312C3">
        <w:rPr>
          <w:highlight w:val="yellow"/>
        </w:rPr>
        <w:t>(Changes from HAZ45.2 highlighted)</w:t>
      </w:r>
    </w:p>
    <w:p w14:paraId="0EF06C94" w14:textId="1C74B624" w:rsidR="00085905" w:rsidRPr="00085905" w:rsidRDefault="00085905" w:rsidP="002C780E">
      <w:pPr>
        <w:tabs>
          <w:tab w:val="clear" w:pos="950"/>
          <w:tab w:val="center" w:pos="4248"/>
        </w:tabs>
        <w:sectPr w:rsidR="00085905" w:rsidRPr="00085905" w:rsidSect="00551BF6">
          <w:headerReference w:type="first" r:id="rId8"/>
          <w:footerReference w:type="first" r:id="rId9"/>
          <w:pgSz w:w="12240" w:h="15840" w:code="1"/>
          <w:pgMar w:top="1872" w:right="1872" w:bottom="1584" w:left="1872" w:header="1080" w:footer="936" w:gutter="0"/>
          <w:paperSrc w:first="15" w:other="15"/>
          <w:pgNumType w:fmt="lowerRoman" w:start="1"/>
          <w:cols w:space="720"/>
          <w:noEndnote/>
          <w:titlePg/>
          <w:docGrid w:linePitch="326"/>
        </w:sectPr>
      </w:pPr>
      <w:r>
        <w:tab/>
      </w:r>
    </w:p>
    <w:p w14:paraId="717AD2C6" w14:textId="3EA3C886" w:rsidR="007058E7" w:rsidRDefault="007058E7" w:rsidP="004E36B4">
      <w:pPr>
        <w:tabs>
          <w:tab w:val="clear" w:pos="950"/>
          <w:tab w:val="right" w:pos="9360"/>
        </w:tabs>
        <w:jc w:val="center"/>
        <w:rPr>
          <w:b/>
          <w:bCs/>
        </w:rPr>
      </w:pPr>
      <w:r>
        <w:rPr>
          <w:b/>
          <w:bCs/>
        </w:rPr>
        <w:lastRenderedPageBreak/>
        <w:t>TABLE OF CONTENTS</w:t>
      </w:r>
    </w:p>
    <w:p w14:paraId="10957428" w14:textId="77777777" w:rsidR="00D75CB8" w:rsidRDefault="00EA4633" w:rsidP="00EA4633">
      <w:pPr>
        <w:tabs>
          <w:tab w:val="clear" w:pos="950"/>
          <w:tab w:val="right" w:pos="9360"/>
        </w:tabs>
        <w:jc w:val="right"/>
        <w:rPr>
          <w:b/>
          <w:bCs/>
          <w:u w:val="single"/>
        </w:rPr>
        <w:sectPr w:rsidR="00D75CB8" w:rsidSect="00551BF6">
          <w:headerReference w:type="default" r:id="rId10"/>
          <w:footerReference w:type="default" r:id="rId11"/>
          <w:headerReference w:type="first" r:id="rId12"/>
          <w:footerReference w:type="first" r:id="rId13"/>
          <w:pgSz w:w="12240" w:h="15840" w:code="1"/>
          <w:pgMar w:top="1872" w:right="1872" w:bottom="1584" w:left="1872" w:header="1080" w:footer="936" w:gutter="0"/>
          <w:paperSrc w:first="15" w:other="15"/>
          <w:pgNumType w:fmt="lowerRoman" w:start="1"/>
          <w:cols w:space="720"/>
          <w:noEndnote/>
          <w:docGrid w:linePitch="326"/>
        </w:sectPr>
      </w:pPr>
      <w:r w:rsidRPr="00F6605B">
        <w:rPr>
          <w:b/>
          <w:bCs/>
          <w:u w:val="single"/>
        </w:rPr>
        <w:t>Page</w:t>
      </w:r>
    </w:p>
    <w:p w14:paraId="504F7362" w14:textId="348C6E24" w:rsidR="00A96E69" w:rsidRDefault="007058E7">
      <w:pPr>
        <w:pStyle w:val="TOC1"/>
        <w:rPr>
          <w:rFonts w:asciiTheme="minorHAnsi" w:eastAsiaTheme="minorEastAsia" w:hAnsiTheme="minorHAnsi" w:cstheme="minorBidi"/>
          <w:iCs w:val="0"/>
          <w:caps w:val="0"/>
          <w:sz w:val="22"/>
          <w:szCs w:val="22"/>
        </w:rPr>
      </w:pPr>
      <w:r>
        <w:rPr>
          <w:iCs w:val="0"/>
          <w:caps w:val="0"/>
        </w:rPr>
        <w:fldChar w:fldCharType="begin"/>
      </w:r>
      <w:r>
        <w:instrText xml:space="preserve"> TOC \o "2-3" \h \z \t "Heading 1,1" </w:instrText>
      </w:r>
      <w:r>
        <w:rPr>
          <w:iCs w:val="0"/>
          <w:caps w:val="0"/>
        </w:rPr>
        <w:fldChar w:fldCharType="separate"/>
      </w:r>
      <w:hyperlink w:anchor="_Toc129252358" w:history="1">
        <w:r w:rsidR="00A96E69" w:rsidRPr="00850AC1">
          <w:rPr>
            <w:rStyle w:val="Hyperlink"/>
          </w:rPr>
          <w:t>1.</w:t>
        </w:r>
        <w:r w:rsidR="00A96E69">
          <w:rPr>
            <w:rFonts w:asciiTheme="minorHAnsi" w:eastAsiaTheme="minorEastAsia" w:hAnsiTheme="minorHAnsi" w:cstheme="minorBidi"/>
            <w:iCs w:val="0"/>
            <w:caps w:val="0"/>
            <w:sz w:val="22"/>
            <w:szCs w:val="22"/>
          </w:rPr>
          <w:tab/>
        </w:r>
        <w:r w:rsidR="00A96E69" w:rsidRPr="00850AC1">
          <w:rPr>
            <w:rStyle w:val="Hyperlink"/>
          </w:rPr>
          <w:t>HAZ45 PSHA CODE</w:t>
        </w:r>
        <w:r w:rsidR="00A96E69">
          <w:rPr>
            <w:webHidden/>
          </w:rPr>
          <w:tab/>
        </w:r>
        <w:r w:rsidR="00A96E69">
          <w:rPr>
            <w:webHidden/>
          </w:rPr>
          <w:fldChar w:fldCharType="begin"/>
        </w:r>
        <w:r w:rsidR="00A96E69">
          <w:rPr>
            <w:webHidden/>
          </w:rPr>
          <w:instrText xml:space="preserve"> PAGEREF _Toc129252358 \h </w:instrText>
        </w:r>
        <w:r w:rsidR="00A96E69">
          <w:rPr>
            <w:webHidden/>
          </w:rPr>
        </w:r>
        <w:r w:rsidR="00A96E69">
          <w:rPr>
            <w:webHidden/>
          </w:rPr>
          <w:fldChar w:fldCharType="separate"/>
        </w:r>
        <w:r w:rsidR="00A96E69">
          <w:rPr>
            <w:webHidden/>
          </w:rPr>
          <w:t>1</w:t>
        </w:r>
        <w:r w:rsidR="00A96E69">
          <w:rPr>
            <w:webHidden/>
          </w:rPr>
          <w:fldChar w:fldCharType="end"/>
        </w:r>
      </w:hyperlink>
    </w:p>
    <w:p w14:paraId="130A5623" w14:textId="326AD679" w:rsidR="00A96E69" w:rsidRDefault="00F23C93">
      <w:pPr>
        <w:pStyle w:val="TOC2"/>
        <w:rPr>
          <w:rFonts w:asciiTheme="minorHAnsi" w:eastAsiaTheme="minorEastAsia" w:hAnsiTheme="minorHAnsi" w:cstheme="minorBidi"/>
          <w:sz w:val="22"/>
          <w:szCs w:val="22"/>
        </w:rPr>
      </w:pPr>
      <w:hyperlink w:anchor="_Toc129252359" w:history="1">
        <w:r w:rsidR="00A96E69" w:rsidRPr="00850AC1">
          <w:rPr>
            <w:rStyle w:val="Hyperlink"/>
          </w:rPr>
          <w:t>1.1</w:t>
        </w:r>
        <w:r w:rsidR="00A96E69">
          <w:rPr>
            <w:rFonts w:asciiTheme="minorHAnsi" w:eastAsiaTheme="minorEastAsia" w:hAnsiTheme="minorHAnsi" w:cstheme="minorBidi"/>
            <w:sz w:val="22"/>
            <w:szCs w:val="22"/>
          </w:rPr>
          <w:tab/>
        </w:r>
        <w:r w:rsidR="00A96E69" w:rsidRPr="00850AC1">
          <w:rPr>
            <w:rStyle w:val="Hyperlink"/>
          </w:rPr>
          <w:t>Fault File Notes</w:t>
        </w:r>
        <w:r w:rsidR="00A96E69">
          <w:rPr>
            <w:webHidden/>
          </w:rPr>
          <w:tab/>
        </w:r>
        <w:r w:rsidR="00A96E69">
          <w:rPr>
            <w:webHidden/>
          </w:rPr>
          <w:fldChar w:fldCharType="begin"/>
        </w:r>
        <w:r w:rsidR="00A96E69">
          <w:rPr>
            <w:webHidden/>
          </w:rPr>
          <w:instrText xml:space="preserve"> PAGEREF _Toc129252359 \h </w:instrText>
        </w:r>
        <w:r w:rsidR="00A96E69">
          <w:rPr>
            <w:webHidden/>
          </w:rPr>
        </w:r>
        <w:r w:rsidR="00A96E69">
          <w:rPr>
            <w:webHidden/>
          </w:rPr>
          <w:fldChar w:fldCharType="separate"/>
        </w:r>
        <w:r w:rsidR="00A96E69">
          <w:rPr>
            <w:webHidden/>
          </w:rPr>
          <w:t>1</w:t>
        </w:r>
        <w:r w:rsidR="00A96E69">
          <w:rPr>
            <w:webHidden/>
          </w:rPr>
          <w:fldChar w:fldCharType="end"/>
        </w:r>
      </w:hyperlink>
    </w:p>
    <w:p w14:paraId="0E9746E6" w14:textId="3FAC9021" w:rsidR="00A96E69" w:rsidRDefault="00F23C93">
      <w:pPr>
        <w:pStyle w:val="TOC2"/>
        <w:rPr>
          <w:rFonts w:asciiTheme="minorHAnsi" w:eastAsiaTheme="minorEastAsia" w:hAnsiTheme="minorHAnsi" w:cstheme="minorBidi"/>
          <w:sz w:val="22"/>
          <w:szCs w:val="22"/>
        </w:rPr>
      </w:pPr>
      <w:hyperlink w:anchor="_Toc129252360" w:history="1">
        <w:r w:rsidR="00A96E69" w:rsidRPr="00850AC1">
          <w:rPr>
            <w:rStyle w:val="Hyperlink"/>
          </w:rPr>
          <w:t>1.2</w:t>
        </w:r>
        <w:r w:rsidR="00A96E69">
          <w:rPr>
            <w:rFonts w:asciiTheme="minorHAnsi" w:eastAsiaTheme="minorEastAsia" w:hAnsiTheme="minorHAnsi" w:cstheme="minorBidi"/>
            <w:sz w:val="22"/>
            <w:szCs w:val="22"/>
          </w:rPr>
          <w:tab/>
        </w:r>
        <w:r w:rsidR="00A96E69" w:rsidRPr="00850AC1">
          <w:rPr>
            <w:rStyle w:val="Hyperlink"/>
          </w:rPr>
          <w:t>Run File Notes (Run Option 0)</w:t>
        </w:r>
        <w:r w:rsidR="00A96E69">
          <w:rPr>
            <w:webHidden/>
          </w:rPr>
          <w:tab/>
        </w:r>
        <w:r w:rsidR="00A96E69">
          <w:rPr>
            <w:webHidden/>
          </w:rPr>
          <w:fldChar w:fldCharType="begin"/>
        </w:r>
        <w:r w:rsidR="00A96E69">
          <w:rPr>
            <w:webHidden/>
          </w:rPr>
          <w:instrText xml:space="preserve"> PAGEREF _Toc129252360 \h </w:instrText>
        </w:r>
        <w:r w:rsidR="00A96E69">
          <w:rPr>
            <w:webHidden/>
          </w:rPr>
        </w:r>
        <w:r w:rsidR="00A96E69">
          <w:rPr>
            <w:webHidden/>
          </w:rPr>
          <w:fldChar w:fldCharType="separate"/>
        </w:r>
        <w:r w:rsidR="00A96E69">
          <w:rPr>
            <w:webHidden/>
          </w:rPr>
          <w:t>9</w:t>
        </w:r>
        <w:r w:rsidR="00A96E69">
          <w:rPr>
            <w:webHidden/>
          </w:rPr>
          <w:fldChar w:fldCharType="end"/>
        </w:r>
      </w:hyperlink>
    </w:p>
    <w:p w14:paraId="5C879249" w14:textId="7A949AD3" w:rsidR="00A96E69" w:rsidRDefault="00F23C93">
      <w:pPr>
        <w:pStyle w:val="TOC2"/>
        <w:rPr>
          <w:rFonts w:asciiTheme="minorHAnsi" w:eastAsiaTheme="minorEastAsia" w:hAnsiTheme="minorHAnsi" w:cstheme="minorBidi"/>
          <w:sz w:val="22"/>
          <w:szCs w:val="22"/>
        </w:rPr>
      </w:pPr>
      <w:hyperlink w:anchor="_Toc129252361" w:history="1">
        <w:r w:rsidR="00A96E69" w:rsidRPr="00850AC1">
          <w:rPr>
            <w:rStyle w:val="Hyperlink"/>
          </w:rPr>
          <w:t>1.3</w:t>
        </w:r>
        <w:r w:rsidR="00A96E69">
          <w:rPr>
            <w:rFonts w:asciiTheme="minorHAnsi" w:eastAsiaTheme="minorEastAsia" w:hAnsiTheme="minorHAnsi" w:cstheme="minorBidi"/>
            <w:sz w:val="22"/>
            <w:szCs w:val="22"/>
          </w:rPr>
          <w:tab/>
        </w:r>
        <w:r w:rsidR="00A96E69" w:rsidRPr="00850AC1">
          <w:rPr>
            <w:rStyle w:val="Hyperlink"/>
          </w:rPr>
          <w:t>Attenuation File Notes (Run Option 1)</w:t>
        </w:r>
        <w:r w:rsidR="00A96E69">
          <w:rPr>
            <w:webHidden/>
          </w:rPr>
          <w:tab/>
        </w:r>
        <w:r w:rsidR="00A96E69">
          <w:rPr>
            <w:webHidden/>
          </w:rPr>
          <w:fldChar w:fldCharType="begin"/>
        </w:r>
        <w:r w:rsidR="00A96E69">
          <w:rPr>
            <w:webHidden/>
          </w:rPr>
          <w:instrText xml:space="preserve"> PAGEREF _Toc129252361 \h </w:instrText>
        </w:r>
        <w:r w:rsidR="00A96E69">
          <w:rPr>
            <w:webHidden/>
          </w:rPr>
        </w:r>
        <w:r w:rsidR="00A96E69">
          <w:rPr>
            <w:webHidden/>
          </w:rPr>
          <w:fldChar w:fldCharType="separate"/>
        </w:r>
        <w:r w:rsidR="00A96E69">
          <w:rPr>
            <w:webHidden/>
          </w:rPr>
          <w:t>12</w:t>
        </w:r>
        <w:r w:rsidR="00A96E69">
          <w:rPr>
            <w:webHidden/>
          </w:rPr>
          <w:fldChar w:fldCharType="end"/>
        </w:r>
      </w:hyperlink>
    </w:p>
    <w:p w14:paraId="5803E537" w14:textId="77373192" w:rsidR="00A96E69" w:rsidRDefault="00F23C93">
      <w:pPr>
        <w:pStyle w:val="TOC2"/>
        <w:rPr>
          <w:rFonts w:asciiTheme="minorHAnsi" w:eastAsiaTheme="minorEastAsia" w:hAnsiTheme="minorHAnsi" w:cstheme="minorBidi"/>
          <w:sz w:val="22"/>
          <w:szCs w:val="22"/>
        </w:rPr>
      </w:pPr>
      <w:hyperlink w:anchor="_Toc129252362" w:history="1">
        <w:r w:rsidR="00A96E69" w:rsidRPr="00850AC1">
          <w:rPr>
            <w:rStyle w:val="Hyperlink"/>
          </w:rPr>
          <w:t>1.4</w:t>
        </w:r>
        <w:r w:rsidR="00A96E69">
          <w:rPr>
            <w:rFonts w:asciiTheme="minorHAnsi" w:eastAsiaTheme="minorEastAsia" w:hAnsiTheme="minorHAnsi" w:cstheme="minorBidi"/>
            <w:sz w:val="22"/>
            <w:szCs w:val="22"/>
          </w:rPr>
          <w:tab/>
        </w:r>
        <w:r w:rsidR="00A96E69" w:rsidRPr="00850AC1">
          <w:rPr>
            <w:rStyle w:val="Hyperlink"/>
          </w:rPr>
          <w:t>Spectra File Notes (Run Option 2)</w:t>
        </w:r>
        <w:r w:rsidR="00A96E69">
          <w:rPr>
            <w:webHidden/>
          </w:rPr>
          <w:tab/>
        </w:r>
        <w:r w:rsidR="00A96E69">
          <w:rPr>
            <w:webHidden/>
          </w:rPr>
          <w:fldChar w:fldCharType="begin"/>
        </w:r>
        <w:r w:rsidR="00A96E69">
          <w:rPr>
            <w:webHidden/>
          </w:rPr>
          <w:instrText xml:space="preserve"> PAGEREF _Toc129252362 \h </w:instrText>
        </w:r>
        <w:r w:rsidR="00A96E69">
          <w:rPr>
            <w:webHidden/>
          </w:rPr>
        </w:r>
        <w:r w:rsidR="00A96E69">
          <w:rPr>
            <w:webHidden/>
          </w:rPr>
          <w:fldChar w:fldCharType="separate"/>
        </w:r>
        <w:r w:rsidR="00A96E69">
          <w:rPr>
            <w:webHidden/>
          </w:rPr>
          <w:t>13</w:t>
        </w:r>
        <w:r w:rsidR="00A96E69">
          <w:rPr>
            <w:webHidden/>
          </w:rPr>
          <w:fldChar w:fldCharType="end"/>
        </w:r>
      </w:hyperlink>
    </w:p>
    <w:p w14:paraId="287D61FF" w14:textId="4ACE9B32" w:rsidR="00A96E69" w:rsidRDefault="00F23C93">
      <w:pPr>
        <w:pStyle w:val="TOC1"/>
        <w:rPr>
          <w:rFonts w:asciiTheme="minorHAnsi" w:eastAsiaTheme="minorEastAsia" w:hAnsiTheme="minorHAnsi" w:cstheme="minorBidi"/>
          <w:iCs w:val="0"/>
          <w:caps w:val="0"/>
          <w:sz w:val="22"/>
          <w:szCs w:val="22"/>
        </w:rPr>
      </w:pPr>
      <w:hyperlink w:anchor="_Toc129252363" w:history="1">
        <w:r w:rsidR="00A96E69" w:rsidRPr="00850AC1">
          <w:rPr>
            <w:rStyle w:val="Hyperlink"/>
          </w:rPr>
          <w:t>2.</w:t>
        </w:r>
        <w:r w:rsidR="00A96E69">
          <w:rPr>
            <w:rFonts w:asciiTheme="minorHAnsi" w:eastAsiaTheme="minorEastAsia" w:hAnsiTheme="minorHAnsi" w:cstheme="minorBidi"/>
            <w:iCs w:val="0"/>
            <w:caps w:val="0"/>
            <w:sz w:val="22"/>
            <w:szCs w:val="22"/>
          </w:rPr>
          <w:tab/>
        </w:r>
        <w:r w:rsidR="00A96E69" w:rsidRPr="00850AC1">
          <w:rPr>
            <w:rStyle w:val="Hyperlink"/>
          </w:rPr>
          <w:t>UHS CODE</w:t>
        </w:r>
        <w:r w:rsidR="00A96E69">
          <w:rPr>
            <w:webHidden/>
          </w:rPr>
          <w:tab/>
        </w:r>
        <w:r w:rsidR="00A96E69">
          <w:rPr>
            <w:webHidden/>
          </w:rPr>
          <w:fldChar w:fldCharType="begin"/>
        </w:r>
        <w:r w:rsidR="00A96E69">
          <w:rPr>
            <w:webHidden/>
          </w:rPr>
          <w:instrText xml:space="preserve"> PAGEREF _Toc129252363 \h </w:instrText>
        </w:r>
        <w:r w:rsidR="00A96E69">
          <w:rPr>
            <w:webHidden/>
          </w:rPr>
        </w:r>
        <w:r w:rsidR="00A96E69">
          <w:rPr>
            <w:webHidden/>
          </w:rPr>
          <w:fldChar w:fldCharType="separate"/>
        </w:r>
        <w:r w:rsidR="00A96E69">
          <w:rPr>
            <w:webHidden/>
          </w:rPr>
          <w:t>16</w:t>
        </w:r>
        <w:r w:rsidR="00A96E69">
          <w:rPr>
            <w:webHidden/>
          </w:rPr>
          <w:fldChar w:fldCharType="end"/>
        </w:r>
      </w:hyperlink>
    </w:p>
    <w:p w14:paraId="6D254681" w14:textId="44D7A804" w:rsidR="00A96E69" w:rsidRDefault="00F23C93">
      <w:pPr>
        <w:pStyle w:val="TOC1"/>
        <w:rPr>
          <w:rFonts w:asciiTheme="minorHAnsi" w:eastAsiaTheme="minorEastAsia" w:hAnsiTheme="minorHAnsi" w:cstheme="minorBidi"/>
          <w:iCs w:val="0"/>
          <w:caps w:val="0"/>
          <w:sz w:val="22"/>
          <w:szCs w:val="22"/>
        </w:rPr>
      </w:pPr>
      <w:hyperlink w:anchor="_Toc129252364" w:history="1">
        <w:r w:rsidR="00A96E69" w:rsidRPr="00850AC1">
          <w:rPr>
            <w:rStyle w:val="Hyperlink"/>
          </w:rPr>
          <w:t>3.</w:t>
        </w:r>
        <w:r w:rsidR="00A96E69">
          <w:rPr>
            <w:rFonts w:asciiTheme="minorHAnsi" w:eastAsiaTheme="minorEastAsia" w:hAnsiTheme="minorHAnsi" w:cstheme="minorBidi"/>
            <w:iCs w:val="0"/>
            <w:caps w:val="0"/>
            <w:sz w:val="22"/>
            <w:szCs w:val="22"/>
          </w:rPr>
          <w:tab/>
        </w:r>
        <w:r w:rsidR="00A96E69" w:rsidRPr="00850AC1">
          <w:rPr>
            <w:rStyle w:val="Hyperlink"/>
          </w:rPr>
          <w:t>FRACTILES CODE</w:t>
        </w:r>
        <w:r w:rsidR="00A96E69">
          <w:rPr>
            <w:webHidden/>
          </w:rPr>
          <w:tab/>
        </w:r>
        <w:r w:rsidR="00A96E69">
          <w:rPr>
            <w:webHidden/>
          </w:rPr>
          <w:fldChar w:fldCharType="begin"/>
        </w:r>
        <w:r w:rsidR="00A96E69">
          <w:rPr>
            <w:webHidden/>
          </w:rPr>
          <w:instrText xml:space="preserve"> PAGEREF _Toc129252364 \h </w:instrText>
        </w:r>
        <w:r w:rsidR="00A96E69">
          <w:rPr>
            <w:webHidden/>
          </w:rPr>
        </w:r>
        <w:r w:rsidR="00A96E69">
          <w:rPr>
            <w:webHidden/>
          </w:rPr>
          <w:fldChar w:fldCharType="separate"/>
        </w:r>
        <w:r w:rsidR="00A96E69">
          <w:rPr>
            <w:webHidden/>
          </w:rPr>
          <w:t>17</w:t>
        </w:r>
        <w:r w:rsidR="00A96E69">
          <w:rPr>
            <w:webHidden/>
          </w:rPr>
          <w:fldChar w:fldCharType="end"/>
        </w:r>
      </w:hyperlink>
    </w:p>
    <w:p w14:paraId="4A0EBF05" w14:textId="258AFE8C" w:rsidR="00A96E69" w:rsidRDefault="00F23C93">
      <w:pPr>
        <w:pStyle w:val="TOC1"/>
        <w:rPr>
          <w:rFonts w:asciiTheme="minorHAnsi" w:eastAsiaTheme="minorEastAsia" w:hAnsiTheme="minorHAnsi" w:cstheme="minorBidi"/>
          <w:iCs w:val="0"/>
          <w:caps w:val="0"/>
          <w:sz w:val="22"/>
          <w:szCs w:val="22"/>
        </w:rPr>
      </w:pPr>
      <w:hyperlink w:anchor="_Toc129252365" w:history="1">
        <w:r w:rsidR="00A96E69" w:rsidRPr="00850AC1">
          <w:rPr>
            <w:rStyle w:val="Hyperlink"/>
          </w:rPr>
          <w:t>4.</w:t>
        </w:r>
        <w:r w:rsidR="00A96E69">
          <w:rPr>
            <w:rFonts w:asciiTheme="minorHAnsi" w:eastAsiaTheme="minorEastAsia" w:hAnsiTheme="minorHAnsi" w:cstheme="minorBidi"/>
            <w:iCs w:val="0"/>
            <w:caps w:val="0"/>
            <w:sz w:val="22"/>
            <w:szCs w:val="22"/>
          </w:rPr>
          <w:tab/>
        </w:r>
        <w:r w:rsidR="00A96E69" w:rsidRPr="00850AC1">
          <w:rPr>
            <w:rStyle w:val="Hyperlink"/>
          </w:rPr>
          <w:t>FREQUENTLY ASKED QUESTIONS</w:t>
        </w:r>
        <w:r w:rsidR="00A96E69">
          <w:rPr>
            <w:webHidden/>
          </w:rPr>
          <w:tab/>
        </w:r>
        <w:r w:rsidR="00A96E69">
          <w:rPr>
            <w:webHidden/>
          </w:rPr>
          <w:fldChar w:fldCharType="begin"/>
        </w:r>
        <w:r w:rsidR="00A96E69">
          <w:rPr>
            <w:webHidden/>
          </w:rPr>
          <w:instrText xml:space="preserve"> PAGEREF _Toc129252365 \h </w:instrText>
        </w:r>
        <w:r w:rsidR="00A96E69">
          <w:rPr>
            <w:webHidden/>
          </w:rPr>
        </w:r>
        <w:r w:rsidR="00A96E69">
          <w:rPr>
            <w:webHidden/>
          </w:rPr>
          <w:fldChar w:fldCharType="separate"/>
        </w:r>
        <w:r w:rsidR="00A96E69">
          <w:rPr>
            <w:webHidden/>
          </w:rPr>
          <w:t>18</w:t>
        </w:r>
        <w:r w:rsidR="00A96E69">
          <w:rPr>
            <w:webHidden/>
          </w:rPr>
          <w:fldChar w:fldCharType="end"/>
        </w:r>
      </w:hyperlink>
    </w:p>
    <w:p w14:paraId="32C2FBE8" w14:textId="31CEB9E3" w:rsidR="00A96E69" w:rsidRDefault="00F23C93">
      <w:pPr>
        <w:pStyle w:val="TOC2"/>
        <w:rPr>
          <w:rFonts w:asciiTheme="minorHAnsi" w:eastAsiaTheme="minorEastAsia" w:hAnsiTheme="minorHAnsi" w:cstheme="minorBidi"/>
          <w:sz w:val="22"/>
          <w:szCs w:val="22"/>
        </w:rPr>
      </w:pPr>
      <w:hyperlink w:anchor="_Toc129252366" w:history="1">
        <w:r w:rsidR="00A96E69" w:rsidRPr="00850AC1">
          <w:rPr>
            <w:rStyle w:val="Hyperlink"/>
          </w:rPr>
          <w:t>4.1</w:t>
        </w:r>
        <w:r w:rsidR="00A96E69">
          <w:rPr>
            <w:rFonts w:asciiTheme="minorHAnsi" w:eastAsiaTheme="minorEastAsia" w:hAnsiTheme="minorHAnsi" w:cstheme="minorBidi"/>
            <w:sz w:val="22"/>
            <w:szCs w:val="22"/>
          </w:rPr>
          <w:tab/>
        </w:r>
        <w:r w:rsidR="00A96E69" w:rsidRPr="00850AC1">
          <w:rPr>
            <w:rStyle w:val="Hyperlink"/>
          </w:rPr>
          <w:t>How do you run HAZ45?</w:t>
        </w:r>
        <w:r w:rsidR="00A96E69">
          <w:rPr>
            <w:webHidden/>
          </w:rPr>
          <w:tab/>
        </w:r>
        <w:r w:rsidR="00A96E69">
          <w:rPr>
            <w:webHidden/>
          </w:rPr>
          <w:fldChar w:fldCharType="begin"/>
        </w:r>
        <w:r w:rsidR="00A96E69">
          <w:rPr>
            <w:webHidden/>
          </w:rPr>
          <w:instrText xml:space="preserve"> PAGEREF _Toc129252366 \h </w:instrText>
        </w:r>
        <w:r w:rsidR="00A96E69">
          <w:rPr>
            <w:webHidden/>
          </w:rPr>
        </w:r>
        <w:r w:rsidR="00A96E69">
          <w:rPr>
            <w:webHidden/>
          </w:rPr>
          <w:fldChar w:fldCharType="separate"/>
        </w:r>
        <w:r w:rsidR="00A96E69">
          <w:rPr>
            <w:webHidden/>
          </w:rPr>
          <w:t>18</w:t>
        </w:r>
        <w:r w:rsidR="00A96E69">
          <w:rPr>
            <w:webHidden/>
          </w:rPr>
          <w:fldChar w:fldCharType="end"/>
        </w:r>
      </w:hyperlink>
    </w:p>
    <w:p w14:paraId="7D46CBFE" w14:textId="4AFD2A57" w:rsidR="00A96E69" w:rsidRDefault="00F23C93">
      <w:pPr>
        <w:pStyle w:val="TOC2"/>
        <w:rPr>
          <w:rFonts w:asciiTheme="minorHAnsi" w:eastAsiaTheme="minorEastAsia" w:hAnsiTheme="minorHAnsi" w:cstheme="minorBidi"/>
          <w:sz w:val="22"/>
          <w:szCs w:val="22"/>
        </w:rPr>
      </w:pPr>
      <w:hyperlink w:anchor="_Toc129252367" w:history="1">
        <w:r w:rsidR="00A96E69" w:rsidRPr="00850AC1">
          <w:rPr>
            <w:rStyle w:val="Hyperlink"/>
          </w:rPr>
          <w:t>4.2</w:t>
        </w:r>
        <w:r w:rsidR="00A96E69">
          <w:rPr>
            <w:rFonts w:asciiTheme="minorHAnsi" w:eastAsiaTheme="minorEastAsia" w:hAnsiTheme="minorHAnsi" w:cstheme="minorBidi"/>
            <w:sz w:val="22"/>
            <w:szCs w:val="22"/>
          </w:rPr>
          <w:tab/>
        </w:r>
        <w:r w:rsidR="00A96E69" w:rsidRPr="00850AC1">
          <w:rPr>
            <w:rStyle w:val="Hyperlink"/>
          </w:rPr>
          <w:t>How do you compile the code?</w:t>
        </w:r>
        <w:r w:rsidR="00A96E69">
          <w:rPr>
            <w:webHidden/>
          </w:rPr>
          <w:tab/>
        </w:r>
        <w:r w:rsidR="00A96E69">
          <w:rPr>
            <w:webHidden/>
          </w:rPr>
          <w:fldChar w:fldCharType="begin"/>
        </w:r>
        <w:r w:rsidR="00A96E69">
          <w:rPr>
            <w:webHidden/>
          </w:rPr>
          <w:instrText xml:space="preserve"> PAGEREF _Toc129252367 \h </w:instrText>
        </w:r>
        <w:r w:rsidR="00A96E69">
          <w:rPr>
            <w:webHidden/>
          </w:rPr>
        </w:r>
        <w:r w:rsidR="00A96E69">
          <w:rPr>
            <w:webHidden/>
          </w:rPr>
          <w:fldChar w:fldCharType="separate"/>
        </w:r>
        <w:r w:rsidR="00A96E69">
          <w:rPr>
            <w:webHidden/>
          </w:rPr>
          <w:t>20</w:t>
        </w:r>
        <w:r w:rsidR="00A96E69">
          <w:rPr>
            <w:webHidden/>
          </w:rPr>
          <w:fldChar w:fldCharType="end"/>
        </w:r>
      </w:hyperlink>
    </w:p>
    <w:p w14:paraId="200CD1E0" w14:textId="356F8278" w:rsidR="00A96E69" w:rsidRDefault="00F23C93">
      <w:pPr>
        <w:pStyle w:val="TOC2"/>
        <w:rPr>
          <w:rFonts w:asciiTheme="minorHAnsi" w:eastAsiaTheme="minorEastAsia" w:hAnsiTheme="minorHAnsi" w:cstheme="minorBidi"/>
          <w:sz w:val="22"/>
          <w:szCs w:val="22"/>
        </w:rPr>
      </w:pPr>
      <w:hyperlink w:anchor="_Toc129252368" w:history="1">
        <w:r w:rsidR="00A96E69" w:rsidRPr="00850AC1">
          <w:rPr>
            <w:rStyle w:val="Hyperlink"/>
          </w:rPr>
          <w:t>4.3</w:t>
        </w:r>
        <w:r w:rsidR="00A96E69">
          <w:rPr>
            <w:rFonts w:asciiTheme="minorHAnsi" w:eastAsiaTheme="minorEastAsia" w:hAnsiTheme="minorHAnsi" w:cstheme="minorBidi"/>
            <w:sz w:val="22"/>
            <w:szCs w:val="22"/>
          </w:rPr>
          <w:tab/>
        </w:r>
        <w:r w:rsidR="00A96E69" w:rsidRPr="00850AC1">
          <w:rPr>
            <w:rStyle w:val="Hyperlink"/>
          </w:rPr>
          <w:t>How do you specify a characteristic magnitude pdf?</w:t>
        </w:r>
        <w:r w:rsidR="00A96E69">
          <w:rPr>
            <w:webHidden/>
          </w:rPr>
          <w:tab/>
        </w:r>
        <w:r w:rsidR="00A96E69">
          <w:rPr>
            <w:webHidden/>
          </w:rPr>
          <w:fldChar w:fldCharType="begin"/>
        </w:r>
        <w:r w:rsidR="00A96E69">
          <w:rPr>
            <w:webHidden/>
          </w:rPr>
          <w:instrText xml:space="preserve"> PAGEREF _Toc129252368 \h </w:instrText>
        </w:r>
        <w:r w:rsidR="00A96E69">
          <w:rPr>
            <w:webHidden/>
          </w:rPr>
        </w:r>
        <w:r w:rsidR="00A96E69">
          <w:rPr>
            <w:webHidden/>
          </w:rPr>
          <w:fldChar w:fldCharType="separate"/>
        </w:r>
        <w:r w:rsidR="00A96E69">
          <w:rPr>
            <w:webHidden/>
          </w:rPr>
          <w:t>21</w:t>
        </w:r>
        <w:r w:rsidR="00A96E69">
          <w:rPr>
            <w:webHidden/>
          </w:rPr>
          <w:fldChar w:fldCharType="end"/>
        </w:r>
      </w:hyperlink>
    </w:p>
    <w:p w14:paraId="26DC48EE" w14:textId="5016F6EC" w:rsidR="00A96E69" w:rsidRDefault="00F23C93">
      <w:pPr>
        <w:pStyle w:val="TOC2"/>
        <w:rPr>
          <w:rFonts w:asciiTheme="minorHAnsi" w:eastAsiaTheme="minorEastAsia" w:hAnsiTheme="minorHAnsi" w:cstheme="minorBidi"/>
          <w:sz w:val="22"/>
          <w:szCs w:val="22"/>
        </w:rPr>
      </w:pPr>
      <w:hyperlink w:anchor="_Toc129252369" w:history="1">
        <w:r w:rsidR="00A96E69" w:rsidRPr="00850AC1">
          <w:rPr>
            <w:rStyle w:val="Hyperlink"/>
          </w:rPr>
          <w:t>4.4</w:t>
        </w:r>
        <w:r w:rsidR="00A96E69">
          <w:rPr>
            <w:rFonts w:asciiTheme="minorHAnsi" w:eastAsiaTheme="minorEastAsia" w:hAnsiTheme="minorHAnsi" w:cstheme="minorBidi"/>
            <w:sz w:val="22"/>
            <w:szCs w:val="22"/>
          </w:rPr>
          <w:tab/>
        </w:r>
        <w:r w:rsidR="00A96E69" w:rsidRPr="00850AC1">
          <w:rPr>
            <w:rStyle w:val="Hyperlink"/>
          </w:rPr>
          <w:t>How do you specify a truncated exponential magnitude pdf?</w:t>
        </w:r>
        <w:r w:rsidR="00A96E69">
          <w:rPr>
            <w:webHidden/>
          </w:rPr>
          <w:tab/>
        </w:r>
        <w:r w:rsidR="00A96E69">
          <w:rPr>
            <w:webHidden/>
          </w:rPr>
          <w:fldChar w:fldCharType="begin"/>
        </w:r>
        <w:r w:rsidR="00A96E69">
          <w:rPr>
            <w:webHidden/>
          </w:rPr>
          <w:instrText xml:space="preserve"> PAGEREF _Toc129252369 \h </w:instrText>
        </w:r>
        <w:r w:rsidR="00A96E69">
          <w:rPr>
            <w:webHidden/>
          </w:rPr>
        </w:r>
        <w:r w:rsidR="00A96E69">
          <w:rPr>
            <w:webHidden/>
          </w:rPr>
          <w:fldChar w:fldCharType="separate"/>
        </w:r>
        <w:r w:rsidR="00A96E69">
          <w:rPr>
            <w:webHidden/>
          </w:rPr>
          <w:t>21</w:t>
        </w:r>
        <w:r w:rsidR="00A96E69">
          <w:rPr>
            <w:webHidden/>
          </w:rPr>
          <w:fldChar w:fldCharType="end"/>
        </w:r>
      </w:hyperlink>
    </w:p>
    <w:p w14:paraId="6BE6A208" w14:textId="71A92385" w:rsidR="00A96E69" w:rsidRDefault="00F23C93">
      <w:pPr>
        <w:pStyle w:val="TOC2"/>
        <w:rPr>
          <w:rFonts w:asciiTheme="minorHAnsi" w:eastAsiaTheme="minorEastAsia" w:hAnsiTheme="minorHAnsi" w:cstheme="minorBidi"/>
          <w:sz w:val="22"/>
          <w:szCs w:val="22"/>
        </w:rPr>
      </w:pPr>
      <w:hyperlink w:anchor="_Toc129252370" w:history="1">
        <w:r w:rsidR="00A96E69" w:rsidRPr="00850AC1">
          <w:rPr>
            <w:rStyle w:val="Hyperlink"/>
          </w:rPr>
          <w:t>4.5</w:t>
        </w:r>
        <w:r w:rsidR="00A96E69">
          <w:rPr>
            <w:rFonts w:asciiTheme="minorHAnsi" w:eastAsiaTheme="minorEastAsia" w:hAnsiTheme="minorHAnsi" w:cstheme="minorBidi"/>
            <w:sz w:val="22"/>
            <w:szCs w:val="22"/>
          </w:rPr>
          <w:tab/>
        </w:r>
        <w:r w:rsidR="00A96E69" w:rsidRPr="00850AC1">
          <w:rPr>
            <w:rStyle w:val="Hyperlink"/>
          </w:rPr>
          <w:t>How do you specify a maximum magnitude pdf?</w:t>
        </w:r>
        <w:r w:rsidR="00A96E69">
          <w:rPr>
            <w:webHidden/>
          </w:rPr>
          <w:tab/>
        </w:r>
        <w:r w:rsidR="00A96E69">
          <w:rPr>
            <w:webHidden/>
          </w:rPr>
          <w:fldChar w:fldCharType="begin"/>
        </w:r>
        <w:r w:rsidR="00A96E69">
          <w:rPr>
            <w:webHidden/>
          </w:rPr>
          <w:instrText xml:space="preserve"> PAGEREF _Toc129252370 \h </w:instrText>
        </w:r>
        <w:r w:rsidR="00A96E69">
          <w:rPr>
            <w:webHidden/>
          </w:rPr>
        </w:r>
        <w:r w:rsidR="00A96E69">
          <w:rPr>
            <w:webHidden/>
          </w:rPr>
          <w:fldChar w:fldCharType="separate"/>
        </w:r>
        <w:r w:rsidR="00A96E69">
          <w:rPr>
            <w:webHidden/>
          </w:rPr>
          <w:t>22</w:t>
        </w:r>
        <w:r w:rsidR="00A96E69">
          <w:rPr>
            <w:webHidden/>
          </w:rPr>
          <w:fldChar w:fldCharType="end"/>
        </w:r>
      </w:hyperlink>
    </w:p>
    <w:p w14:paraId="09E3095E" w14:textId="051505FD" w:rsidR="00A96E69" w:rsidRDefault="00F23C93">
      <w:pPr>
        <w:pStyle w:val="TOC2"/>
        <w:rPr>
          <w:rFonts w:asciiTheme="minorHAnsi" w:eastAsiaTheme="minorEastAsia" w:hAnsiTheme="minorHAnsi" w:cstheme="minorBidi"/>
          <w:sz w:val="22"/>
          <w:szCs w:val="22"/>
        </w:rPr>
      </w:pPr>
      <w:hyperlink w:anchor="_Toc129252371" w:history="1">
        <w:r w:rsidR="00A96E69" w:rsidRPr="00850AC1">
          <w:rPr>
            <w:rStyle w:val="Hyperlink"/>
          </w:rPr>
          <w:t>4.6</w:t>
        </w:r>
        <w:r w:rsidR="00A96E69">
          <w:rPr>
            <w:rFonts w:asciiTheme="minorHAnsi" w:eastAsiaTheme="minorEastAsia" w:hAnsiTheme="minorHAnsi" w:cstheme="minorBidi"/>
            <w:sz w:val="22"/>
            <w:szCs w:val="22"/>
          </w:rPr>
          <w:tab/>
        </w:r>
        <w:r w:rsidR="00A96E69" w:rsidRPr="00850AC1">
          <w:rPr>
            <w:rStyle w:val="Hyperlink"/>
          </w:rPr>
          <w:t>How does the code model areal zones?</w:t>
        </w:r>
        <w:r w:rsidR="00A96E69">
          <w:rPr>
            <w:webHidden/>
          </w:rPr>
          <w:tab/>
        </w:r>
        <w:r w:rsidR="00A96E69">
          <w:rPr>
            <w:webHidden/>
          </w:rPr>
          <w:fldChar w:fldCharType="begin"/>
        </w:r>
        <w:r w:rsidR="00A96E69">
          <w:rPr>
            <w:webHidden/>
          </w:rPr>
          <w:instrText xml:space="preserve"> PAGEREF _Toc129252371 \h </w:instrText>
        </w:r>
        <w:r w:rsidR="00A96E69">
          <w:rPr>
            <w:webHidden/>
          </w:rPr>
        </w:r>
        <w:r w:rsidR="00A96E69">
          <w:rPr>
            <w:webHidden/>
          </w:rPr>
          <w:fldChar w:fldCharType="separate"/>
        </w:r>
        <w:r w:rsidR="00A96E69">
          <w:rPr>
            <w:webHidden/>
          </w:rPr>
          <w:t>23</w:t>
        </w:r>
        <w:r w:rsidR="00A96E69">
          <w:rPr>
            <w:webHidden/>
          </w:rPr>
          <w:fldChar w:fldCharType="end"/>
        </w:r>
      </w:hyperlink>
    </w:p>
    <w:p w14:paraId="65EB0362" w14:textId="552A5F2F" w:rsidR="00A96E69" w:rsidRDefault="00F23C93">
      <w:pPr>
        <w:pStyle w:val="TOC2"/>
        <w:rPr>
          <w:rFonts w:asciiTheme="minorHAnsi" w:eastAsiaTheme="minorEastAsia" w:hAnsiTheme="minorHAnsi" w:cstheme="minorBidi"/>
          <w:sz w:val="22"/>
          <w:szCs w:val="22"/>
        </w:rPr>
      </w:pPr>
      <w:hyperlink w:anchor="_Toc129252372" w:history="1">
        <w:r w:rsidR="00A96E69" w:rsidRPr="00850AC1">
          <w:rPr>
            <w:rStyle w:val="Hyperlink"/>
          </w:rPr>
          <w:t>4.7</w:t>
        </w:r>
        <w:r w:rsidR="00A96E69">
          <w:rPr>
            <w:rFonts w:asciiTheme="minorHAnsi" w:eastAsiaTheme="minorEastAsia" w:hAnsiTheme="minorHAnsi" w:cstheme="minorBidi"/>
            <w:sz w:val="22"/>
            <w:szCs w:val="22"/>
          </w:rPr>
          <w:tab/>
        </w:r>
        <w:r w:rsidR="00A96E69" w:rsidRPr="00850AC1">
          <w:rPr>
            <w:rStyle w:val="Hyperlink"/>
          </w:rPr>
          <w:t>How does the code model gridded seismicity?</w:t>
        </w:r>
        <w:r w:rsidR="00A96E69">
          <w:rPr>
            <w:webHidden/>
          </w:rPr>
          <w:tab/>
        </w:r>
        <w:r w:rsidR="00A96E69">
          <w:rPr>
            <w:webHidden/>
          </w:rPr>
          <w:fldChar w:fldCharType="begin"/>
        </w:r>
        <w:r w:rsidR="00A96E69">
          <w:rPr>
            <w:webHidden/>
          </w:rPr>
          <w:instrText xml:space="preserve"> PAGEREF _Toc129252372 \h </w:instrText>
        </w:r>
        <w:r w:rsidR="00A96E69">
          <w:rPr>
            <w:webHidden/>
          </w:rPr>
        </w:r>
        <w:r w:rsidR="00A96E69">
          <w:rPr>
            <w:webHidden/>
          </w:rPr>
          <w:fldChar w:fldCharType="separate"/>
        </w:r>
        <w:r w:rsidR="00A96E69">
          <w:rPr>
            <w:webHidden/>
          </w:rPr>
          <w:t>23</w:t>
        </w:r>
        <w:r w:rsidR="00A96E69">
          <w:rPr>
            <w:webHidden/>
          </w:rPr>
          <w:fldChar w:fldCharType="end"/>
        </w:r>
      </w:hyperlink>
    </w:p>
    <w:p w14:paraId="03EDB533" w14:textId="353BBDA4" w:rsidR="00A96E69" w:rsidRDefault="00F23C93">
      <w:pPr>
        <w:pStyle w:val="TOC2"/>
        <w:rPr>
          <w:rFonts w:asciiTheme="minorHAnsi" w:eastAsiaTheme="minorEastAsia" w:hAnsiTheme="minorHAnsi" w:cstheme="minorBidi"/>
          <w:sz w:val="22"/>
          <w:szCs w:val="22"/>
        </w:rPr>
      </w:pPr>
      <w:hyperlink w:anchor="_Toc129252373" w:history="1">
        <w:r w:rsidR="00A96E69" w:rsidRPr="00850AC1">
          <w:rPr>
            <w:rStyle w:val="Hyperlink"/>
          </w:rPr>
          <w:t>4.8</w:t>
        </w:r>
        <w:r w:rsidR="00A96E69">
          <w:rPr>
            <w:rFonts w:asciiTheme="minorHAnsi" w:eastAsiaTheme="minorEastAsia" w:hAnsiTheme="minorHAnsi" w:cstheme="minorBidi"/>
            <w:sz w:val="22"/>
            <w:szCs w:val="22"/>
          </w:rPr>
          <w:tab/>
        </w:r>
        <w:r w:rsidR="00A96E69" w:rsidRPr="00850AC1">
          <w:rPr>
            <w:rStyle w:val="Hyperlink"/>
          </w:rPr>
          <w:t>How does the code implement variable step size?</w:t>
        </w:r>
        <w:r w:rsidR="00A96E69">
          <w:rPr>
            <w:webHidden/>
          </w:rPr>
          <w:tab/>
        </w:r>
        <w:r w:rsidR="00A96E69">
          <w:rPr>
            <w:webHidden/>
          </w:rPr>
          <w:fldChar w:fldCharType="begin"/>
        </w:r>
        <w:r w:rsidR="00A96E69">
          <w:rPr>
            <w:webHidden/>
          </w:rPr>
          <w:instrText xml:space="preserve"> PAGEREF _Toc129252373 \h </w:instrText>
        </w:r>
        <w:r w:rsidR="00A96E69">
          <w:rPr>
            <w:webHidden/>
          </w:rPr>
        </w:r>
        <w:r w:rsidR="00A96E69">
          <w:rPr>
            <w:webHidden/>
          </w:rPr>
          <w:fldChar w:fldCharType="separate"/>
        </w:r>
        <w:r w:rsidR="00A96E69">
          <w:rPr>
            <w:webHidden/>
          </w:rPr>
          <w:t>24</w:t>
        </w:r>
        <w:r w:rsidR="00A96E69">
          <w:rPr>
            <w:webHidden/>
          </w:rPr>
          <w:fldChar w:fldCharType="end"/>
        </w:r>
      </w:hyperlink>
    </w:p>
    <w:p w14:paraId="1DB6DDB6" w14:textId="633E56C6" w:rsidR="00D75CB8" w:rsidRDefault="007058E7" w:rsidP="00D75CB8">
      <w:pPr>
        <w:tabs>
          <w:tab w:val="clear" w:pos="950"/>
          <w:tab w:val="left" w:pos="720"/>
          <w:tab w:val="right" w:leader="dot" w:pos="9360"/>
        </w:tabs>
        <w:spacing w:after="160"/>
        <w:sectPr w:rsidR="00D75CB8" w:rsidSect="00D75CB8">
          <w:headerReference w:type="default" r:id="rId14"/>
          <w:type w:val="continuous"/>
          <w:pgSz w:w="12240" w:h="15840" w:code="1"/>
          <w:pgMar w:top="1872" w:right="1872" w:bottom="1584" w:left="1872" w:header="1080" w:footer="936" w:gutter="0"/>
          <w:paperSrc w:first="15" w:other="15"/>
          <w:pgNumType w:fmt="lowerRoman" w:start="1"/>
          <w:cols w:space="720"/>
          <w:noEndnote/>
          <w:docGrid w:linePitch="326"/>
        </w:sectPr>
      </w:pPr>
      <w:r>
        <w:fldChar w:fldCharType="end"/>
      </w:r>
    </w:p>
    <w:p w14:paraId="3D99547E" w14:textId="57D4F1D2" w:rsidR="00C80133" w:rsidRDefault="00C80133" w:rsidP="00EA74B1">
      <w:pPr>
        <w:spacing w:line="240" w:lineRule="auto"/>
      </w:pPr>
      <w:bookmarkStart w:id="5" w:name="_Hlk488152477"/>
    </w:p>
    <w:bookmarkEnd w:id="5"/>
    <w:p w14:paraId="4F0F3A78" w14:textId="77777777" w:rsidR="00E21307" w:rsidRDefault="00E21307" w:rsidP="006A630B">
      <w:pPr>
        <w:spacing w:after="40"/>
        <w:ind w:left="1440" w:hanging="1440"/>
      </w:pPr>
    </w:p>
    <w:p w14:paraId="484B6C7D" w14:textId="77777777" w:rsidR="007058E7" w:rsidRDefault="007058E7">
      <w:pPr>
        <w:pStyle w:val="Address"/>
      </w:pPr>
    </w:p>
    <w:p w14:paraId="2AAD00EB" w14:textId="77777777" w:rsidR="00743293" w:rsidRDefault="00743293" w:rsidP="00743293"/>
    <w:p w14:paraId="6CF0AD31" w14:textId="1EE46E9F" w:rsidR="00743293" w:rsidRDefault="00743293" w:rsidP="00743293">
      <w:pPr>
        <w:tabs>
          <w:tab w:val="clear" w:pos="950"/>
          <w:tab w:val="left" w:pos="6000"/>
        </w:tabs>
      </w:pPr>
      <w:r>
        <w:tab/>
      </w:r>
    </w:p>
    <w:p w14:paraId="2BB461C8" w14:textId="12E9656B" w:rsidR="00743293" w:rsidRPr="00743293" w:rsidRDefault="00743293" w:rsidP="00743293">
      <w:pPr>
        <w:tabs>
          <w:tab w:val="clear" w:pos="950"/>
          <w:tab w:val="left" w:pos="6000"/>
        </w:tabs>
        <w:sectPr w:rsidR="00743293" w:rsidRPr="00743293" w:rsidSect="0009355C">
          <w:headerReference w:type="default" r:id="rId15"/>
          <w:type w:val="continuous"/>
          <w:pgSz w:w="12240" w:h="15840" w:code="1"/>
          <w:pgMar w:top="1872" w:right="1872" w:bottom="1584" w:left="1872" w:header="1080" w:footer="936" w:gutter="0"/>
          <w:paperSrc w:first="15" w:other="15"/>
          <w:pgNumType w:fmt="lowerRoman"/>
          <w:cols w:space="720"/>
          <w:noEndnote/>
          <w:docGrid w:linePitch="326"/>
        </w:sectPr>
      </w:pPr>
      <w:r>
        <w:tab/>
      </w:r>
    </w:p>
    <w:p w14:paraId="01EB85E3" w14:textId="716819DB" w:rsidR="00046E64" w:rsidRDefault="00EA74B1" w:rsidP="00B3294E">
      <w:pPr>
        <w:pStyle w:val="Heading1"/>
      </w:pPr>
      <w:bookmarkStart w:id="6" w:name="_Toc129252358"/>
      <w:bookmarkStart w:id="7" w:name="_Toc347935561"/>
      <w:bookmarkStart w:id="8" w:name="_Ref488052553"/>
      <w:r>
        <w:lastRenderedPageBreak/>
        <w:t>HAZ45</w:t>
      </w:r>
      <w:r w:rsidR="000B2E30">
        <w:t xml:space="preserve"> PSHA CODE</w:t>
      </w:r>
      <w:bookmarkEnd w:id="6"/>
    </w:p>
    <w:p w14:paraId="41B4C81E" w14:textId="289AAB91" w:rsidR="00B54068" w:rsidRPr="00B54068" w:rsidRDefault="00B54068" w:rsidP="00A467A5">
      <w:pPr>
        <w:pStyle w:val="BodyText"/>
      </w:pPr>
      <w:r>
        <w:t>HAZ45 is a seismic hazard computer program primarily used to perform probabilistic seismic hazard analysis. The code is written in Fortran</w:t>
      </w:r>
      <w:r w:rsidR="002F49D9">
        <w:t xml:space="preserve"> and these notes </w:t>
      </w:r>
      <w:r w:rsidRPr="00865143">
        <w:t xml:space="preserve">explain the </w:t>
      </w:r>
      <w:r w:rsidR="002F49D9">
        <w:t xml:space="preserve">necessary </w:t>
      </w:r>
      <w:r w:rsidRPr="00865143">
        <w:t>format for the input source parameters. More complicated seismic sources may require the user to examine the F</w:t>
      </w:r>
      <w:r>
        <w:t>ortran</w:t>
      </w:r>
      <w:r w:rsidRPr="00865143">
        <w:t xml:space="preserve"> subroutine to make sure that the fault file is in the correct format. </w:t>
      </w:r>
      <w:r w:rsidR="001529EA">
        <w:t>Inputs</w:t>
      </w:r>
      <w:r w:rsidR="00330BE1">
        <w:t xml:space="preserve"> are specified in </w:t>
      </w:r>
      <w:r w:rsidRPr="00865143">
        <w:t>free format. In this note, line numbers are indicated sequentially, however, because additional lines may be required given an input parameter value (e.g., if a source is defined by a slip rate, moment rate, or recurrence interval, etc.) the actual line numbers may not correspond to a given fault file scenario. Lines which must be grouped together are given the same numeric value but have the additional letter classification (e.g., 5a, 5b, etc.).</w:t>
      </w:r>
      <w:r w:rsidR="00120F16">
        <w:t xml:space="preserve"> While some effort is made to </w:t>
      </w:r>
      <w:r w:rsidR="00FE38DF">
        <w:t>maintain backward compatibility with older</w:t>
      </w:r>
      <w:r w:rsidR="0009425F">
        <w:t xml:space="preserve"> versions of fault files, it is recommended that users update to </w:t>
      </w:r>
      <w:r w:rsidR="00896EE3">
        <w:t>the 45.3 format described below.</w:t>
      </w:r>
    </w:p>
    <w:p w14:paraId="4217F918" w14:textId="67409C36" w:rsidR="00527335" w:rsidRDefault="00EA74B1" w:rsidP="00046E64">
      <w:pPr>
        <w:pStyle w:val="Heading2"/>
      </w:pPr>
      <w:bookmarkStart w:id="9" w:name="_Toc129252359"/>
      <w:r>
        <w:t>F</w:t>
      </w:r>
      <w:r w:rsidR="00046E64">
        <w:t>ault File Notes</w:t>
      </w:r>
      <w:bookmarkEnd w:id="7"/>
      <w:bookmarkEnd w:id="8"/>
      <w:bookmarkEnd w:id="9"/>
    </w:p>
    <w:p w14:paraId="37A6C471" w14:textId="1AFB8AE9" w:rsidR="00CD1AE1" w:rsidRDefault="00CD1AE1" w:rsidP="00A467A5">
      <w:pPr>
        <w:tabs>
          <w:tab w:val="left" w:pos="720"/>
          <w:tab w:val="left" w:pos="1440"/>
        </w:tabs>
        <w:spacing w:line="240" w:lineRule="auto"/>
        <w:contextualSpacing/>
        <w:rPr>
          <w:szCs w:val="20"/>
        </w:rPr>
      </w:pPr>
      <w:r>
        <w:t>Line</w:t>
      </w:r>
      <w:r>
        <w:tab/>
        <w:t>1:</w:t>
      </w:r>
      <w:r>
        <w:tab/>
      </w:r>
      <w:r w:rsidR="00DD12C4">
        <w:tab/>
      </w:r>
      <w:proofErr w:type="spellStart"/>
      <w:r>
        <w:rPr>
          <w:i/>
        </w:rPr>
        <w:t>iCoor</w:t>
      </w:r>
      <w:proofErr w:type="spellEnd"/>
      <w:r>
        <w:t xml:space="preserve"> </w:t>
      </w:r>
    </w:p>
    <w:p w14:paraId="13CAE61D" w14:textId="3F0CD5ED" w:rsidR="00CD1AE1" w:rsidRDefault="00CD1AE1" w:rsidP="00A467A5">
      <w:pPr>
        <w:tabs>
          <w:tab w:val="left" w:pos="720"/>
          <w:tab w:val="left" w:pos="1440"/>
          <w:tab w:val="left" w:pos="2160"/>
        </w:tabs>
        <w:spacing w:line="240" w:lineRule="auto"/>
        <w:contextualSpacing/>
      </w:pPr>
      <w:r>
        <w:tab/>
      </w:r>
      <w:r>
        <w:tab/>
      </w:r>
      <w:r>
        <w:tab/>
      </w:r>
      <w:r w:rsidR="00DD12C4">
        <w:tab/>
      </w:r>
      <w:r>
        <w:t>0=(</w:t>
      </w:r>
      <w:proofErr w:type="spellStart"/>
      <w:proofErr w:type="gramStart"/>
      <w:r>
        <w:t>x,y</w:t>
      </w:r>
      <w:proofErr w:type="spellEnd"/>
      <w:proofErr w:type="gramEnd"/>
      <w:r>
        <w:t>) in km, 1=(</w:t>
      </w:r>
      <w:proofErr w:type="spellStart"/>
      <w:r>
        <w:t>x,y</w:t>
      </w:r>
      <w:proofErr w:type="spellEnd"/>
      <w:r>
        <w:t>) in longitude and latitude</w:t>
      </w:r>
    </w:p>
    <w:p w14:paraId="2FA6DC09" w14:textId="09F4E303" w:rsidR="00AE2651" w:rsidRDefault="00CD1AE1" w:rsidP="00A467A5">
      <w:pPr>
        <w:tabs>
          <w:tab w:val="left" w:pos="720"/>
          <w:tab w:val="left" w:pos="1440"/>
        </w:tabs>
        <w:spacing w:line="240" w:lineRule="auto"/>
        <w:contextualSpacing/>
      </w:pPr>
      <w:r>
        <w:t>Line</w:t>
      </w:r>
      <w:r>
        <w:tab/>
        <w:t>2:</w:t>
      </w:r>
      <w:r w:rsidR="00DD12C4">
        <w:tab/>
      </w:r>
      <w:r>
        <w:tab/>
      </w:r>
      <w:proofErr w:type="spellStart"/>
      <w:r>
        <w:rPr>
          <w:i/>
        </w:rPr>
        <w:t>nflt</w:t>
      </w:r>
      <w:proofErr w:type="spellEnd"/>
      <w:r>
        <w:t xml:space="preserve"> </w:t>
      </w:r>
    </w:p>
    <w:p w14:paraId="6B67B120" w14:textId="5FD66B38" w:rsidR="00CD1AE1" w:rsidRDefault="00CD1AE1" w:rsidP="00770C43">
      <w:pPr>
        <w:tabs>
          <w:tab w:val="left" w:pos="720"/>
          <w:tab w:val="left" w:pos="1440"/>
        </w:tabs>
        <w:spacing w:line="240" w:lineRule="auto"/>
        <w:ind w:left="2160"/>
        <w:contextualSpacing/>
      </w:pPr>
      <w:r>
        <w:t xml:space="preserve">Number of defined faults. This number of faults is the total number of fault systems, as a given fault system can have multiple segments and associated combinations of segments. Program will loop over </w:t>
      </w:r>
      <w:proofErr w:type="spellStart"/>
      <w:r>
        <w:t>nflt</w:t>
      </w:r>
      <w:proofErr w:type="spellEnd"/>
      <w:r>
        <w:t xml:space="preserve"> when reading fault file. </w:t>
      </w:r>
    </w:p>
    <w:p w14:paraId="04030E6B" w14:textId="5F77F1AC" w:rsidR="00CD1AE1" w:rsidRDefault="00CD1AE1" w:rsidP="00A467A5">
      <w:pPr>
        <w:tabs>
          <w:tab w:val="left" w:pos="720"/>
          <w:tab w:val="left" w:pos="1440"/>
        </w:tabs>
        <w:spacing w:line="240" w:lineRule="auto"/>
        <w:contextualSpacing/>
      </w:pPr>
      <w:r>
        <w:t>Line</w:t>
      </w:r>
      <w:r>
        <w:tab/>
        <w:t>3:</w:t>
      </w:r>
      <w:r>
        <w:tab/>
      </w:r>
      <w:r w:rsidR="00DD12C4">
        <w:tab/>
      </w:r>
      <w:proofErr w:type="spellStart"/>
      <w:r>
        <w:rPr>
          <w:i/>
        </w:rPr>
        <w:t>faultname</w:t>
      </w:r>
      <w:proofErr w:type="spellEnd"/>
      <w:r>
        <w:t xml:space="preserve"> </w:t>
      </w:r>
    </w:p>
    <w:p w14:paraId="044CC0AB" w14:textId="177F3711" w:rsidR="00CD1AE1" w:rsidRDefault="00CD1AE1" w:rsidP="00A467A5">
      <w:pPr>
        <w:tabs>
          <w:tab w:val="left" w:pos="720"/>
          <w:tab w:val="left" w:pos="1440"/>
          <w:tab w:val="left" w:pos="2160"/>
        </w:tabs>
        <w:spacing w:line="240" w:lineRule="auto"/>
        <w:contextualSpacing/>
      </w:pPr>
      <w:r>
        <w:tab/>
      </w:r>
      <w:r>
        <w:tab/>
      </w:r>
      <w:r>
        <w:tab/>
      </w:r>
      <w:r w:rsidR="00DD12C4">
        <w:tab/>
      </w:r>
      <w:r>
        <w:t>Text string for given fault system.</w:t>
      </w:r>
    </w:p>
    <w:p w14:paraId="0F881087" w14:textId="06704A04" w:rsidR="00CD1AE1" w:rsidRDefault="00CD1AE1" w:rsidP="00A467A5">
      <w:pPr>
        <w:tabs>
          <w:tab w:val="left" w:pos="720"/>
          <w:tab w:val="left" w:pos="1440"/>
          <w:tab w:val="left" w:pos="2160"/>
        </w:tabs>
        <w:spacing w:line="240" w:lineRule="auto"/>
        <w:contextualSpacing/>
      </w:pPr>
      <w:r>
        <w:t xml:space="preserve">Line </w:t>
      </w:r>
      <w:r>
        <w:tab/>
        <w:t>4:</w:t>
      </w:r>
      <w:r>
        <w:tab/>
      </w:r>
      <w:r w:rsidR="00DD12C4">
        <w:tab/>
      </w:r>
      <w:r>
        <w:rPr>
          <w:i/>
        </w:rPr>
        <w:t>Prob Activity</w:t>
      </w:r>
    </w:p>
    <w:p w14:paraId="71EECB8E" w14:textId="1CD42FD5" w:rsidR="00CD1AE1" w:rsidRDefault="00CD1AE1" w:rsidP="00A467A5">
      <w:pPr>
        <w:tabs>
          <w:tab w:val="left" w:pos="720"/>
          <w:tab w:val="left" w:pos="1440"/>
          <w:tab w:val="left" w:pos="2160"/>
        </w:tabs>
        <w:spacing w:line="240" w:lineRule="auto"/>
        <w:contextualSpacing/>
      </w:pPr>
      <w:r>
        <w:tab/>
      </w:r>
      <w:r>
        <w:tab/>
      </w:r>
      <w:r>
        <w:tab/>
      </w:r>
      <w:r w:rsidR="00DD12C4">
        <w:tab/>
      </w:r>
      <w:r>
        <w:t>Probability of activity for given fault system.</w:t>
      </w:r>
    </w:p>
    <w:p w14:paraId="7103EF7C" w14:textId="77777777" w:rsidR="00CD1AE1" w:rsidRDefault="00CD1AE1" w:rsidP="00A467A5">
      <w:pPr>
        <w:tabs>
          <w:tab w:val="left" w:pos="720"/>
          <w:tab w:val="left" w:pos="1440"/>
          <w:tab w:val="left" w:pos="2160"/>
        </w:tabs>
        <w:spacing w:line="240" w:lineRule="auto"/>
        <w:contextualSpacing/>
      </w:pPr>
      <w:r>
        <w:t xml:space="preserve">Line </w:t>
      </w:r>
      <w:r>
        <w:tab/>
        <w:t>5a:</w:t>
      </w:r>
      <w:r>
        <w:tab/>
      </w:r>
      <w:proofErr w:type="spellStart"/>
      <w:r>
        <w:rPr>
          <w:i/>
        </w:rPr>
        <w:t>nSeg</w:t>
      </w:r>
      <w:proofErr w:type="spellEnd"/>
      <w:r>
        <w:rPr>
          <w:i/>
        </w:rPr>
        <w:t xml:space="preserve"> Model</w:t>
      </w:r>
    </w:p>
    <w:p w14:paraId="3F074D46" w14:textId="133BB095" w:rsidR="00CD1AE1" w:rsidRDefault="00CD1AE1" w:rsidP="00A467A5">
      <w:pPr>
        <w:tabs>
          <w:tab w:val="left" w:pos="720"/>
          <w:tab w:val="left" w:pos="1440"/>
          <w:tab w:val="left" w:pos="2160"/>
        </w:tabs>
        <w:spacing w:line="240" w:lineRule="auto"/>
        <w:contextualSpacing/>
      </w:pPr>
      <w:r>
        <w:tab/>
      </w:r>
      <w:r>
        <w:tab/>
      </w:r>
      <w:r>
        <w:tab/>
      </w:r>
      <w:r w:rsidR="00DD12C4">
        <w:tab/>
      </w:r>
      <w:r>
        <w:t>Number of segmentation models for given fault system.</w:t>
      </w:r>
    </w:p>
    <w:p w14:paraId="162C5F8F" w14:textId="77777777" w:rsidR="00CD1AE1" w:rsidRDefault="00CD1AE1" w:rsidP="00A467A5">
      <w:pPr>
        <w:tabs>
          <w:tab w:val="left" w:pos="720"/>
          <w:tab w:val="left" w:pos="1440"/>
          <w:tab w:val="left" w:pos="2160"/>
        </w:tabs>
        <w:spacing w:line="240" w:lineRule="auto"/>
        <w:contextualSpacing/>
      </w:pPr>
      <w:r>
        <w:t xml:space="preserve">Line </w:t>
      </w:r>
      <w:r>
        <w:tab/>
        <w:t>5b:</w:t>
      </w:r>
      <w:r>
        <w:tab/>
      </w:r>
      <w:proofErr w:type="spellStart"/>
      <w:r>
        <w:rPr>
          <w:i/>
        </w:rPr>
        <w:t>wts</w:t>
      </w:r>
      <w:proofErr w:type="spellEnd"/>
      <w:r>
        <w:t xml:space="preserve"> </w:t>
      </w:r>
    </w:p>
    <w:p w14:paraId="3F5A9E5B" w14:textId="77777777" w:rsidR="00CD1AE1" w:rsidRDefault="00CD1AE1" w:rsidP="00A467A5">
      <w:pPr>
        <w:tabs>
          <w:tab w:val="left" w:pos="720"/>
          <w:tab w:val="left" w:pos="1440"/>
          <w:tab w:val="left" w:pos="2160"/>
        </w:tabs>
        <w:spacing w:line="240" w:lineRule="auto"/>
        <w:ind w:left="2160"/>
        <w:contextualSpacing/>
      </w:pPr>
      <w:r>
        <w:t xml:space="preserve">Number of </w:t>
      </w:r>
      <w:proofErr w:type="spellStart"/>
      <w:r>
        <w:rPr>
          <w:i/>
        </w:rPr>
        <w:t>nSeg</w:t>
      </w:r>
      <w:proofErr w:type="spellEnd"/>
      <w:r>
        <w:rPr>
          <w:i/>
        </w:rPr>
        <w:t xml:space="preserve"> Model</w:t>
      </w:r>
      <w:r>
        <w:t xml:space="preserve"> weights (see line 5a). Weights must sum to unity.</w:t>
      </w:r>
    </w:p>
    <w:p w14:paraId="1279E5BF" w14:textId="77777777" w:rsidR="00CD1AE1" w:rsidRDefault="00CD1AE1" w:rsidP="00A467A5">
      <w:pPr>
        <w:tabs>
          <w:tab w:val="left" w:pos="720"/>
          <w:tab w:val="left" w:pos="1440"/>
          <w:tab w:val="left" w:pos="2160"/>
        </w:tabs>
        <w:spacing w:line="240" w:lineRule="auto"/>
        <w:contextualSpacing/>
        <w:rPr>
          <w:i/>
        </w:rPr>
      </w:pPr>
      <w:r>
        <w:t xml:space="preserve">Line </w:t>
      </w:r>
      <w:r>
        <w:tab/>
        <w:t>6a:</w:t>
      </w:r>
      <w:r>
        <w:tab/>
      </w:r>
      <w:r>
        <w:rPr>
          <w:i/>
        </w:rPr>
        <w:t>total number of sources</w:t>
      </w:r>
    </w:p>
    <w:p w14:paraId="696F9E4F" w14:textId="77777777" w:rsidR="00CD1AE1" w:rsidRDefault="00CD1AE1" w:rsidP="00A467A5">
      <w:pPr>
        <w:tabs>
          <w:tab w:val="left" w:pos="720"/>
          <w:tab w:val="left" w:pos="1440"/>
          <w:tab w:val="left" w:pos="2160"/>
        </w:tabs>
        <w:spacing w:line="240" w:lineRule="auto"/>
        <w:ind w:left="2160"/>
        <w:contextualSpacing/>
      </w:pPr>
      <w:r>
        <w:t xml:space="preserve">Total number of sources (i.e., segments) which define a given fault system. Note that only the individual segments should be defined in the fault file (older versions of the hazard code required each combination of segments to be defined individually which a fault file). The fault file will repeat for each individual segment. </w:t>
      </w:r>
    </w:p>
    <w:p w14:paraId="4B9553BF" w14:textId="77777777" w:rsidR="00DD12C4" w:rsidRDefault="00CD1AE1" w:rsidP="00DD12C4">
      <w:pPr>
        <w:tabs>
          <w:tab w:val="left" w:pos="720"/>
          <w:tab w:val="left" w:pos="1440"/>
          <w:tab w:val="left" w:pos="2160"/>
        </w:tabs>
        <w:spacing w:line="240" w:lineRule="auto"/>
        <w:contextualSpacing/>
        <w:rPr>
          <w:i/>
        </w:rPr>
      </w:pPr>
      <w:r>
        <w:t xml:space="preserve">Line </w:t>
      </w:r>
      <w:r>
        <w:tab/>
        <w:t>6b:</w:t>
      </w:r>
      <w:r>
        <w:tab/>
      </w:r>
      <w:r>
        <w:rPr>
          <w:i/>
        </w:rPr>
        <w:t>flags for segment model</w:t>
      </w:r>
    </w:p>
    <w:p w14:paraId="34B841CC" w14:textId="51944271" w:rsidR="00CD1AE1" w:rsidRDefault="00CD1AE1" w:rsidP="00A467A5">
      <w:pPr>
        <w:tabs>
          <w:tab w:val="left" w:pos="720"/>
          <w:tab w:val="left" w:pos="1440"/>
          <w:tab w:val="left" w:pos="2160"/>
        </w:tabs>
        <w:spacing w:line="240" w:lineRule="auto"/>
        <w:ind w:left="2160"/>
        <w:contextualSpacing/>
      </w:pPr>
      <w:r>
        <w:t xml:space="preserve">For each segment model (see Line 5a) the file must define which segments are contained within each segment model </w:t>
      </w:r>
      <w:proofErr w:type="gramStart"/>
      <w:r>
        <w:t>through the use of</w:t>
      </w:r>
      <w:proofErr w:type="gramEnd"/>
      <w:r>
        <w:t xml:space="preserve"> flags. As an example, if a fault system has four individual </w:t>
      </w:r>
      <w:r>
        <w:lastRenderedPageBreak/>
        <w:t>fault segments and two segmentation models consisting of the first two segments for model 1 and the second two segments for model 2 the fault file would have flags as follows:</w:t>
      </w:r>
    </w:p>
    <w:p w14:paraId="1BC10EA5" w14:textId="77777777" w:rsidR="00CD1AE1" w:rsidRDefault="00CD1AE1" w:rsidP="00A467A5">
      <w:pPr>
        <w:tabs>
          <w:tab w:val="left" w:pos="720"/>
          <w:tab w:val="left" w:pos="1440"/>
          <w:tab w:val="left" w:pos="2160"/>
        </w:tabs>
        <w:spacing w:line="240" w:lineRule="auto"/>
        <w:contextualSpacing/>
      </w:pPr>
    </w:p>
    <w:p w14:paraId="585B9A1F" w14:textId="66CC3E07" w:rsidR="00CD1AE1" w:rsidRDefault="00CD1AE1" w:rsidP="00A467A5">
      <w:pPr>
        <w:tabs>
          <w:tab w:val="left" w:pos="720"/>
          <w:tab w:val="left" w:pos="1440"/>
          <w:tab w:val="left" w:pos="2160"/>
          <w:tab w:val="left" w:pos="2880"/>
        </w:tabs>
        <w:spacing w:line="240" w:lineRule="auto"/>
        <w:contextualSpacing/>
      </w:pPr>
      <w:r>
        <w:tab/>
      </w:r>
      <w:r>
        <w:tab/>
      </w:r>
      <w:r>
        <w:tab/>
      </w:r>
      <w:r>
        <w:tab/>
      </w:r>
      <w:r w:rsidR="00DD12C4">
        <w:tab/>
      </w:r>
      <w:r>
        <w:t xml:space="preserve">1 </w:t>
      </w:r>
      <w:r>
        <w:tab/>
        <w:t>1</w:t>
      </w:r>
      <w:r>
        <w:tab/>
        <w:t>0</w:t>
      </w:r>
      <w:r>
        <w:tab/>
        <w:t>0</w:t>
      </w:r>
      <w:r>
        <w:tab/>
        <w:t>flags for segment model 1</w:t>
      </w:r>
    </w:p>
    <w:p w14:paraId="6EE10FC1" w14:textId="18F3CBA7" w:rsidR="00CD1AE1" w:rsidRDefault="00CD1AE1" w:rsidP="00A467A5">
      <w:pPr>
        <w:tabs>
          <w:tab w:val="left" w:pos="720"/>
          <w:tab w:val="left" w:pos="1440"/>
          <w:tab w:val="left" w:pos="2160"/>
        </w:tabs>
        <w:spacing w:line="240" w:lineRule="auto"/>
        <w:contextualSpacing/>
      </w:pPr>
      <w:r>
        <w:tab/>
      </w:r>
      <w:r>
        <w:tab/>
      </w:r>
      <w:r>
        <w:tab/>
      </w:r>
      <w:r>
        <w:tab/>
      </w:r>
      <w:r w:rsidR="00DD12C4">
        <w:tab/>
      </w:r>
      <w:r>
        <w:t>0</w:t>
      </w:r>
      <w:r>
        <w:tab/>
        <w:t>0</w:t>
      </w:r>
      <w:r>
        <w:tab/>
        <w:t>1</w:t>
      </w:r>
      <w:r>
        <w:tab/>
        <w:t>1</w:t>
      </w:r>
      <w:r>
        <w:tab/>
        <w:t>flags for segment model 2</w:t>
      </w:r>
    </w:p>
    <w:p w14:paraId="4B265221" w14:textId="001BF380" w:rsidR="00CD1AE1" w:rsidRDefault="00CD1AE1" w:rsidP="00770C43">
      <w:pPr>
        <w:pStyle w:val="BodyTextIndent"/>
        <w:spacing w:after="0" w:line="240" w:lineRule="auto"/>
        <w:ind w:left="2160"/>
        <w:contextualSpacing/>
      </w:pPr>
      <w:r>
        <w:t xml:space="preserve">Note that not every defined fault segment must be included in a segmentation model </w:t>
      </w:r>
      <w:proofErr w:type="gramStart"/>
      <w:r>
        <w:t>and also</w:t>
      </w:r>
      <w:proofErr w:type="gramEnd"/>
      <w:r>
        <w:t xml:space="preserve"> that individual segments can be included in multiple segment models. </w:t>
      </w:r>
    </w:p>
    <w:p w14:paraId="18298EF0" w14:textId="4B592574" w:rsidR="00CD1AE1" w:rsidRDefault="00CD1AE1" w:rsidP="00A467A5">
      <w:pPr>
        <w:tabs>
          <w:tab w:val="left" w:pos="720"/>
          <w:tab w:val="left" w:pos="1440"/>
        </w:tabs>
        <w:spacing w:line="240" w:lineRule="auto"/>
        <w:contextualSpacing/>
        <w:rPr>
          <w:i/>
        </w:rPr>
      </w:pPr>
      <w:r>
        <w:t xml:space="preserve">Line </w:t>
      </w:r>
      <w:r>
        <w:tab/>
        <w:t>7:</w:t>
      </w:r>
      <w:r>
        <w:tab/>
      </w:r>
      <w:r w:rsidR="00DD12C4">
        <w:tab/>
      </w:r>
      <w:r>
        <w:rPr>
          <w:i/>
        </w:rPr>
        <w:t>segment fault name</w:t>
      </w:r>
    </w:p>
    <w:p w14:paraId="0D5D4397" w14:textId="35FEB693" w:rsidR="00CD1AE1" w:rsidRDefault="00CD1AE1" w:rsidP="00A467A5">
      <w:pPr>
        <w:tabs>
          <w:tab w:val="left" w:pos="720"/>
          <w:tab w:val="left" w:pos="1440"/>
        </w:tabs>
        <w:spacing w:line="240" w:lineRule="auto"/>
        <w:contextualSpacing/>
      </w:pPr>
      <w:r>
        <w:tab/>
      </w:r>
      <w:r>
        <w:tab/>
      </w:r>
      <w:r>
        <w:tab/>
      </w:r>
      <w:r w:rsidR="00DD12C4">
        <w:tab/>
      </w:r>
      <w:r>
        <w:t xml:space="preserve">Text string for individual fault segment name. </w:t>
      </w:r>
    </w:p>
    <w:p w14:paraId="4DF6A663" w14:textId="07AEE8B1" w:rsidR="00CD1AE1" w:rsidRDefault="00CD1AE1" w:rsidP="00A467A5">
      <w:pPr>
        <w:tabs>
          <w:tab w:val="left" w:pos="720"/>
          <w:tab w:val="left" w:pos="1440"/>
        </w:tabs>
        <w:spacing w:line="240" w:lineRule="auto"/>
        <w:contextualSpacing/>
      </w:pPr>
      <w:r>
        <w:t xml:space="preserve">Line </w:t>
      </w:r>
      <w:r>
        <w:tab/>
        <w:t>8:</w:t>
      </w:r>
      <w:r>
        <w:tab/>
      </w:r>
      <w:r w:rsidR="00DD12C4">
        <w:tab/>
      </w:r>
      <w:r>
        <w:rPr>
          <w:i/>
        </w:rPr>
        <w:t xml:space="preserve">Source type, Atten Type, sample step (km), </w:t>
      </w:r>
      <w:proofErr w:type="spellStart"/>
      <w:r>
        <w:rPr>
          <w:i/>
        </w:rPr>
        <w:t>dirflag</w:t>
      </w:r>
      <w:proofErr w:type="spellEnd"/>
      <w:r>
        <w:rPr>
          <w:i/>
        </w:rPr>
        <w:t xml:space="preserve">, </w:t>
      </w:r>
      <w:proofErr w:type="spellStart"/>
      <w:r>
        <w:rPr>
          <w:i/>
        </w:rPr>
        <w:t>synflag</w:t>
      </w:r>
      <w:proofErr w:type="spellEnd"/>
    </w:p>
    <w:p w14:paraId="0A59F617" w14:textId="77777777" w:rsidR="00CD1AE1" w:rsidRDefault="00CD1AE1" w:rsidP="00A467A5">
      <w:pPr>
        <w:tabs>
          <w:tab w:val="left" w:pos="720"/>
          <w:tab w:val="left" w:pos="1440"/>
        </w:tabs>
        <w:spacing w:line="240" w:lineRule="auto"/>
        <w:ind w:left="2160"/>
        <w:contextualSpacing/>
      </w:pPr>
      <w:r>
        <w:t>The source type value is used to classify different types of sources as follows:</w:t>
      </w:r>
    </w:p>
    <w:p w14:paraId="384286D4" w14:textId="77777777" w:rsidR="00CD1AE1" w:rsidRDefault="00CD1AE1" w:rsidP="00A467A5">
      <w:pPr>
        <w:tabs>
          <w:tab w:val="left" w:pos="720"/>
          <w:tab w:val="left" w:pos="1440"/>
        </w:tabs>
        <w:spacing w:line="240" w:lineRule="auto"/>
        <w:contextualSpacing/>
      </w:pPr>
    </w:p>
    <w:p w14:paraId="6B3B4EE0" w14:textId="77777777" w:rsidR="00CD1AE1" w:rsidRDefault="00CD1AE1" w:rsidP="00A467A5">
      <w:pPr>
        <w:tabs>
          <w:tab w:val="left" w:pos="720"/>
          <w:tab w:val="left" w:pos="1440"/>
        </w:tabs>
        <w:spacing w:line="240" w:lineRule="auto"/>
        <w:contextualSpacing/>
      </w:pPr>
      <w:r>
        <w:tab/>
      </w:r>
      <w:r>
        <w:tab/>
      </w:r>
      <w:r>
        <w:tab/>
      </w:r>
      <w:r>
        <w:tab/>
        <w:t>1 – Mapped linear fault source</w:t>
      </w:r>
    </w:p>
    <w:p w14:paraId="5D4DDBBD" w14:textId="77777777" w:rsidR="00CD1AE1" w:rsidRDefault="00CD1AE1" w:rsidP="00A467A5">
      <w:pPr>
        <w:tabs>
          <w:tab w:val="left" w:pos="720"/>
          <w:tab w:val="left" w:pos="1440"/>
        </w:tabs>
        <w:spacing w:line="240" w:lineRule="auto"/>
        <w:contextualSpacing/>
      </w:pPr>
      <w:r>
        <w:tab/>
      </w:r>
      <w:r>
        <w:tab/>
      </w:r>
      <w:r>
        <w:tab/>
      </w:r>
      <w:r>
        <w:tab/>
        <w:t>2 – Areal source zone</w:t>
      </w:r>
    </w:p>
    <w:p w14:paraId="0EF3BEF3" w14:textId="61FA4F75" w:rsidR="00CD1AE1" w:rsidRDefault="00CD1AE1" w:rsidP="00A467A5">
      <w:pPr>
        <w:tabs>
          <w:tab w:val="left" w:pos="720"/>
          <w:tab w:val="left" w:pos="1440"/>
        </w:tabs>
        <w:spacing w:line="240" w:lineRule="auto"/>
        <w:contextualSpacing/>
      </w:pPr>
      <w:r>
        <w:tab/>
      </w:r>
      <w:r>
        <w:tab/>
      </w:r>
      <w:r>
        <w:tab/>
      </w:r>
      <w:r>
        <w:tab/>
        <w:t xml:space="preserve">3 </w:t>
      </w:r>
      <w:r w:rsidR="00DD12C4">
        <w:t xml:space="preserve">– </w:t>
      </w:r>
      <w:r>
        <w:t xml:space="preserve">Gridded seismicity source </w:t>
      </w:r>
    </w:p>
    <w:p w14:paraId="37F12939" w14:textId="77777777" w:rsidR="00CD1AE1" w:rsidRDefault="00CD1AE1" w:rsidP="00A467A5">
      <w:pPr>
        <w:tabs>
          <w:tab w:val="left" w:pos="720"/>
          <w:tab w:val="left" w:pos="1440"/>
        </w:tabs>
        <w:spacing w:line="240" w:lineRule="auto"/>
        <w:contextualSpacing/>
      </w:pPr>
      <w:r>
        <w:tab/>
      </w:r>
      <w:r>
        <w:tab/>
      </w:r>
      <w:r>
        <w:tab/>
      </w:r>
      <w:r>
        <w:tab/>
        <w:t xml:space="preserve">4 – </w:t>
      </w:r>
      <w:proofErr w:type="gramStart"/>
      <w:r>
        <w:t>Non-uniform</w:t>
      </w:r>
      <w:proofErr w:type="gramEnd"/>
      <w:r>
        <w:t xml:space="preserve"> gridded seismicity source</w:t>
      </w:r>
    </w:p>
    <w:p w14:paraId="39C74B58" w14:textId="77777777" w:rsidR="00CD1AE1" w:rsidRDefault="00CD1AE1" w:rsidP="00A467A5">
      <w:pPr>
        <w:tabs>
          <w:tab w:val="left" w:pos="720"/>
          <w:tab w:val="left" w:pos="1440"/>
        </w:tabs>
        <w:spacing w:line="240" w:lineRule="auto"/>
        <w:contextualSpacing/>
      </w:pPr>
      <w:r>
        <w:tab/>
      </w:r>
      <w:r>
        <w:tab/>
      </w:r>
      <w:r>
        <w:tab/>
      </w:r>
      <w:r>
        <w:tab/>
        <w:t>5 – Special geometrically defined fault source</w:t>
      </w:r>
    </w:p>
    <w:p w14:paraId="2DA24E6E" w14:textId="77777777" w:rsidR="00CD1AE1" w:rsidRDefault="00CD1AE1" w:rsidP="00A467A5">
      <w:pPr>
        <w:tabs>
          <w:tab w:val="left" w:pos="720"/>
          <w:tab w:val="left" w:pos="1440"/>
        </w:tabs>
        <w:spacing w:line="240" w:lineRule="auto"/>
        <w:contextualSpacing/>
      </w:pPr>
      <w:r>
        <w:tab/>
      </w:r>
      <w:r>
        <w:tab/>
      </w:r>
      <w:r>
        <w:tab/>
      </w:r>
    </w:p>
    <w:p w14:paraId="46A7952C" w14:textId="7173EF43"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The attenuation type flag is dependent on the types of attenuation models defined in the input file for Haz45. As an example, one could have crustal attenuation models defined as type 1 and subduction attenuation models defined as type 2 in the input file. For that example, the user would want to associate the seismic source type (i.e., crustal versus subduction) with the different types of attenuation models defined in the input file. </w:t>
      </w:r>
    </w:p>
    <w:p w14:paraId="26129034" w14:textId="77777777" w:rsidR="00CD1AE1" w:rsidRDefault="00CD1AE1" w:rsidP="00A467A5">
      <w:pPr>
        <w:tabs>
          <w:tab w:val="left" w:pos="720"/>
          <w:tab w:val="left" w:pos="1440"/>
        </w:tabs>
        <w:spacing w:line="240" w:lineRule="auto"/>
        <w:ind w:left="2160" w:hanging="2160"/>
        <w:contextualSpacing/>
      </w:pPr>
    </w:p>
    <w:p w14:paraId="3132DEDA" w14:textId="570376DF"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The sample step size is the step size in km used in the sampling of the areal source zone. Note that for large areal sources a larger step size will decrease the run time of the program. However, for </w:t>
      </w:r>
      <w:r w:rsidR="002257C6">
        <w:t xml:space="preserve">cases where </w:t>
      </w:r>
      <w:r>
        <w:t xml:space="preserve">a site is located within </w:t>
      </w:r>
      <w:r w:rsidR="002257C6">
        <w:t xml:space="preserve">the </w:t>
      </w:r>
      <w:r>
        <w:t xml:space="preserve">areal source zone, this step size should not be too large as to bias the resulting hazard. </w:t>
      </w:r>
    </w:p>
    <w:p w14:paraId="079C215F" w14:textId="77777777" w:rsidR="00CD1AE1" w:rsidRDefault="00CD1AE1" w:rsidP="00A467A5">
      <w:pPr>
        <w:tabs>
          <w:tab w:val="left" w:pos="720"/>
          <w:tab w:val="left" w:pos="1440"/>
        </w:tabs>
        <w:spacing w:line="240" w:lineRule="auto"/>
        <w:ind w:left="2160" w:hanging="2160"/>
        <w:contextualSpacing/>
      </w:pPr>
    </w:p>
    <w:p w14:paraId="0BB8FAA1" w14:textId="4D37D3E5"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The </w:t>
      </w:r>
      <w:proofErr w:type="spellStart"/>
      <w:r>
        <w:t>dirflag</w:t>
      </w:r>
      <w:proofErr w:type="spellEnd"/>
      <w:r>
        <w:t xml:space="preserve"> is a parameter with values of either 0 (no directivity) or 1 (directivity). This allows the user to pre-determine which faults </w:t>
      </w:r>
      <w:r w:rsidR="002257C6">
        <w:t xml:space="preserve">will </w:t>
      </w:r>
      <w:r>
        <w:t xml:space="preserve">include the features of the directivity model in the analysis. Because this option of including directivity for sources will slow down the computer run time, faults which are not considered to contribute directivity (e.g., located far away from the site) effect can be de-selected for the analysis. </w:t>
      </w:r>
    </w:p>
    <w:p w14:paraId="5273A00B" w14:textId="77777777" w:rsidR="00CD1AE1" w:rsidRDefault="00CD1AE1" w:rsidP="00A467A5">
      <w:pPr>
        <w:tabs>
          <w:tab w:val="left" w:pos="720"/>
          <w:tab w:val="left" w:pos="1440"/>
        </w:tabs>
        <w:spacing w:line="240" w:lineRule="auto"/>
        <w:ind w:left="2160" w:hanging="2160"/>
        <w:contextualSpacing/>
      </w:pPr>
    </w:p>
    <w:p w14:paraId="38CFB09F" w14:textId="043C665E" w:rsidR="00CD1AE1" w:rsidRDefault="00CD1AE1" w:rsidP="00A467A5">
      <w:pPr>
        <w:tabs>
          <w:tab w:val="left" w:pos="720"/>
          <w:tab w:val="left" w:pos="1440"/>
        </w:tabs>
        <w:spacing w:line="240" w:lineRule="auto"/>
        <w:ind w:left="2160" w:hanging="2160"/>
        <w:contextualSpacing/>
      </w:pPr>
      <w:r>
        <w:lastRenderedPageBreak/>
        <w:tab/>
      </w:r>
      <w:r>
        <w:tab/>
      </w:r>
      <w:r>
        <w:tab/>
      </w:r>
      <w:r w:rsidR="00DD12C4">
        <w:tab/>
      </w:r>
      <w:r>
        <w:t xml:space="preserve">The </w:t>
      </w:r>
      <w:proofErr w:type="spellStart"/>
      <w:r>
        <w:t>synflag</w:t>
      </w:r>
      <w:proofErr w:type="spellEnd"/>
      <w:r>
        <w:t xml:space="preserve"> is a parameter with the values of either 0 (no synchronous rupture) or 1 (synchronous rupture). This parameter was implemented for a special study in which the rupture of a given fault triggered a large earthquake on a neighboring fault. Because this was a special case which was implemented in the hazard code, the most common and default value for this flag is 0. </w:t>
      </w:r>
    </w:p>
    <w:p w14:paraId="12B78973" w14:textId="1C2FC9FD" w:rsidR="00CD1AE1" w:rsidRDefault="00CD1AE1" w:rsidP="00A467A5">
      <w:pPr>
        <w:tabs>
          <w:tab w:val="left" w:pos="720"/>
          <w:tab w:val="left" w:pos="1440"/>
        </w:tabs>
        <w:spacing w:line="240" w:lineRule="auto"/>
        <w:ind w:left="2160" w:hanging="2160"/>
        <w:contextualSpacing/>
        <w:rPr>
          <w:i/>
        </w:rPr>
      </w:pPr>
      <w:r>
        <w:t xml:space="preserve">Line </w:t>
      </w:r>
      <w:r>
        <w:tab/>
        <w:t>9:</w:t>
      </w:r>
      <w:r>
        <w:tab/>
      </w:r>
      <w:r w:rsidR="00DD12C4">
        <w:tab/>
      </w:r>
      <w:r>
        <w:rPr>
          <w:i/>
        </w:rPr>
        <w:t xml:space="preserve">Aleatory segment </w:t>
      </w:r>
      <w:proofErr w:type="spellStart"/>
      <w:r>
        <w:rPr>
          <w:i/>
        </w:rPr>
        <w:t>wts</w:t>
      </w:r>
      <w:proofErr w:type="spellEnd"/>
    </w:p>
    <w:p w14:paraId="2620B168" w14:textId="7064BE55"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Aleatory segment weight for this individual segment. Note that the value does not need to be 1.0. </w:t>
      </w:r>
    </w:p>
    <w:p w14:paraId="4F42B833" w14:textId="77777777" w:rsidR="00CD1AE1" w:rsidRDefault="00CD1AE1" w:rsidP="00A467A5">
      <w:pPr>
        <w:tabs>
          <w:tab w:val="left" w:pos="720"/>
          <w:tab w:val="left" w:pos="1440"/>
        </w:tabs>
        <w:spacing w:line="240" w:lineRule="auto"/>
        <w:ind w:left="2160" w:hanging="2160"/>
        <w:contextualSpacing/>
        <w:rPr>
          <w:i/>
        </w:rPr>
      </w:pPr>
      <w:r>
        <w:t xml:space="preserve">Line </w:t>
      </w:r>
      <w:r>
        <w:tab/>
        <w:t>10:</w:t>
      </w:r>
      <w:r>
        <w:tab/>
      </w:r>
      <w:r>
        <w:rPr>
          <w:i/>
        </w:rPr>
        <w:t>dip, depth to top</w:t>
      </w:r>
    </w:p>
    <w:p w14:paraId="4DA15910" w14:textId="63E6B165"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Dip angle for given fault source. Convention is positive dip angle is when looking down the defined strike of the fault the hanging wall is on the right. Negative dip angle when looking down the strike of the fault and the hanging wall is on the left side. This dip represents the based dip angle which can be varied based on input parameters given later in the fault file. </w:t>
      </w:r>
    </w:p>
    <w:p w14:paraId="41E2A12A" w14:textId="77777777" w:rsidR="00CD1AE1" w:rsidRDefault="00CD1AE1" w:rsidP="00A467A5">
      <w:pPr>
        <w:tabs>
          <w:tab w:val="left" w:pos="720"/>
          <w:tab w:val="left" w:pos="1440"/>
        </w:tabs>
        <w:spacing w:line="240" w:lineRule="auto"/>
        <w:ind w:left="2160" w:hanging="2160"/>
        <w:contextualSpacing/>
      </w:pPr>
      <w:r>
        <w:tab/>
      </w:r>
      <w:r>
        <w:tab/>
      </w:r>
      <w:r>
        <w:tab/>
      </w:r>
    </w:p>
    <w:p w14:paraId="2E4DA6BE" w14:textId="24306CE6"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Depth to the top of the fault trace. This is needed for the new NGA attenuation relationships and is defined in km. </w:t>
      </w:r>
    </w:p>
    <w:p w14:paraId="7402A2BC" w14:textId="77777777" w:rsidR="00CD1AE1" w:rsidRDefault="00CD1AE1" w:rsidP="00A467A5">
      <w:pPr>
        <w:tabs>
          <w:tab w:val="left" w:pos="720"/>
          <w:tab w:val="left" w:pos="1440"/>
        </w:tabs>
        <w:spacing w:line="240" w:lineRule="auto"/>
        <w:ind w:left="2160" w:hanging="2160"/>
        <w:contextualSpacing/>
      </w:pPr>
    </w:p>
    <w:p w14:paraId="2429ECBA" w14:textId="70CE7B09"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Note that this input parameter line is not needed for </w:t>
      </w:r>
      <w:proofErr w:type="spellStart"/>
      <w:r>
        <w:t>sourceType</w:t>
      </w:r>
      <w:proofErr w:type="spellEnd"/>
      <w:r>
        <w:t>=5.</w:t>
      </w:r>
    </w:p>
    <w:p w14:paraId="776B5ABB" w14:textId="545CCB09" w:rsidR="00CD1AE1" w:rsidRDefault="00CD1AE1" w:rsidP="00A467A5">
      <w:pPr>
        <w:tabs>
          <w:tab w:val="left" w:pos="720"/>
          <w:tab w:val="left" w:pos="1440"/>
        </w:tabs>
        <w:spacing w:line="240" w:lineRule="auto"/>
        <w:ind w:left="1440" w:hanging="1440"/>
        <w:contextualSpacing/>
      </w:pPr>
      <w:r>
        <w:t xml:space="preserve">Line </w:t>
      </w:r>
      <w:r>
        <w:tab/>
        <w:t>11:</w:t>
      </w:r>
      <w:r>
        <w:tab/>
        <w:t>The input parameters given on this line depend on the defined source type</w:t>
      </w:r>
      <w:r w:rsidR="00DD12C4">
        <w:t xml:space="preserve"> </w:t>
      </w:r>
      <w:r>
        <w:t>(see Line 8).</w:t>
      </w:r>
    </w:p>
    <w:p w14:paraId="6C84BCDB" w14:textId="49174D48" w:rsidR="00CD1AE1" w:rsidRDefault="00CD1AE1" w:rsidP="00A467A5">
      <w:pPr>
        <w:tabs>
          <w:tab w:val="left" w:pos="720"/>
          <w:tab w:val="left" w:pos="1440"/>
        </w:tabs>
        <w:spacing w:line="240" w:lineRule="auto"/>
        <w:ind w:left="2160" w:hanging="2160"/>
        <w:contextualSpacing/>
        <w:rPr>
          <w:u w:val="single"/>
        </w:rPr>
      </w:pPr>
      <w:r>
        <w:tab/>
      </w:r>
      <w:r>
        <w:tab/>
      </w:r>
      <w:r w:rsidR="00DD12C4">
        <w:tab/>
      </w:r>
      <w:r w:rsidR="00DD12C4">
        <w:tab/>
      </w:r>
      <w:r>
        <w:rPr>
          <w:u w:val="single"/>
        </w:rPr>
        <w:t>For Source Type = 1 or 2</w:t>
      </w:r>
    </w:p>
    <w:p w14:paraId="3B4E0064" w14:textId="7E50BD9E" w:rsidR="00CD1AE1" w:rsidRDefault="00CD1AE1" w:rsidP="00A467A5">
      <w:pPr>
        <w:tabs>
          <w:tab w:val="left" w:pos="720"/>
          <w:tab w:val="left" w:pos="1440"/>
        </w:tabs>
        <w:spacing w:line="240" w:lineRule="auto"/>
        <w:ind w:left="2160" w:hanging="2160"/>
        <w:contextualSpacing/>
        <w:rPr>
          <w:i/>
        </w:rPr>
      </w:pPr>
      <w:r>
        <w:tab/>
      </w:r>
      <w:r w:rsidR="00DD12C4">
        <w:tab/>
      </w:r>
      <w:r w:rsidR="00DD12C4">
        <w:tab/>
      </w:r>
      <w:r>
        <w:tab/>
      </w:r>
      <w:proofErr w:type="spellStart"/>
      <w:r>
        <w:rPr>
          <w:i/>
        </w:rPr>
        <w:t>npts</w:t>
      </w:r>
      <w:proofErr w:type="spellEnd"/>
    </w:p>
    <w:p w14:paraId="3A71C648" w14:textId="3379F60F" w:rsidR="00CD1AE1" w:rsidRDefault="00CD1AE1" w:rsidP="00A467A5">
      <w:pPr>
        <w:tabs>
          <w:tab w:val="left" w:pos="720"/>
          <w:tab w:val="left" w:pos="1440"/>
        </w:tabs>
        <w:spacing w:line="240" w:lineRule="auto"/>
        <w:ind w:left="2160" w:hanging="2160"/>
        <w:contextualSpacing/>
        <w:rPr>
          <w:i/>
        </w:rPr>
      </w:pPr>
      <w:r>
        <w:rPr>
          <w:i/>
        </w:rPr>
        <w:tab/>
      </w:r>
      <w:r w:rsidR="00DD12C4">
        <w:rPr>
          <w:i/>
        </w:rPr>
        <w:tab/>
      </w:r>
      <w:r w:rsidR="00DD12C4">
        <w:rPr>
          <w:i/>
        </w:rPr>
        <w:tab/>
      </w:r>
      <w:r>
        <w:rPr>
          <w:i/>
        </w:rPr>
        <w:tab/>
        <w:t>x</w:t>
      </w:r>
      <w:r>
        <w:rPr>
          <w:i/>
          <w:vertAlign w:val="subscript"/>
        </w:rPr>
        <w:t>1</w:t>
      </w:r>
      <w:r>
        <w:rPr>
          <w:i/>
        </w:rPr>
        <w:t>, y</w:t>
      </w:r>
      <w:r>
        <w:rPr>
          <w:i/>
          <w:vertAlign w:val="subscript"/>
        </w:rPr>
        <w:t>1</w:t>
      </w:r>
    </w:p>
    <w:p w14:paraId="39D09CB6" w14:textId="295D0994" w:rsidR="00CD1AE1" w:rsidRDefault="00CD1AE1" w:rsidP="00A467A5">
      <w:pPr>
        <w:tabs>
          <w:tab w:val="left" w:pos="720"/>
          <w:tab w:val="left" w:pos="1440"/>
        </w:tabs>
        <w:spacing w:line="240" w:lineRule="auto"/>
        <w:ind w:left="2160" w:hanging="2160"/>
        <w:contextualSpacing/>
        <w:rPr>
          <w:i/>
        </w:rPr>
      </w:pPr>
      <w:r>
        <w:rPr>
          <w:i/>
        </w:rPr>
        <w:tab/>
      </w:r>
      <w:r w:rsidR="00DD12C4">
        <w:rPr>
          <w:i/>
        </w:rPr>
        <w:tab/>
      </w:r>
      <w:r w:rsidR="00DD12C4">
        <w:rPr>
          <w:i/>
        </w:rPr>
        <w:tab/>
      </w:r>
      <w:r>
        <w:rPr>
          <w:i/>
        </w:rPr>
        <w:tab/>
        <w:t>x</w:t>
      </w:r>
      <w:r>
        <w:rPr>
          <w:i/>
          <w:vertAlign w:val="subscript"/>
        </w:rPr>
        <w:t>2</w:t>
      </w:r>
      <w:r>
        <w:rPr>
          <w:i/>
        </w:rPr>
        <w:t>, y</w:t>
      </w:r>
      <w:r>
        <w:rPr>
          <w:i/>
          <w:vertAlign w:val="subscript"/>
        </w:rPr>
        <w:t>2</w:t>
      </w:r>
    </w:p>
    <w:p w14:paraId="1318C2D1" w14:textId="08204470" w:rsidR="00CD1AE1" w:rsidRDefault="00CD1AE1" w:rsidP="00A467A5">
      <w:pPr>
        <w:tabs>
          <w:tab w:val="left" w:pos="720"/>
          <w:tab w:val="left" w:pos="1440"/>
        </w:tabs>
        <w:spacing w:line="240" w:lineRule="auto"/>
        <w:ind w:left="2160" w:hanging="2160"/>
        <w:contextualSpacing/>
      </w:pPr>
      <w:r>
        <w:rPr>
          <w:i/>
        </w:rPr>
        <w:tab/>
      </w:r>
      <w:r w:rsidR="00DD12C4">
        <w:rPr>
          <w:i/>
        </w:rPr>
        <w:tab/>
      </w:r>
      <w:r w:rsidR="00DD12C4">
        <w:rPr>
          <w:i/>
        </w:rPr>
        <w:tab/>
      </w:r>
      <w:r>
        <w:rPr>
          <w:i/>
        </w:rPr>
        <w:tab/>
        <w:t xml:space="preserve">… </w:t>
      </w:r>
    </w:p>
    <w:p w14:paraId="37F69774" w14:textId="71C8E669" w:rsidR="00CD1AE1" w:rsidRDefault="00CD1AE1" w:rsidP="00A467A5">
      <w:pPr>
        <w:tabs>
          <w:tab w:val="left" w:pos="720"/>
          <w:tab w:val="left" w:pos="1440"/>
        </w:tabs>
        <w:spacing w:line="240" w:lineRule="auto"/>
        <w:ind w:left="2880" w:hanging="2160"/>
        <w:contextualSpacing/>
      </w:pPr>
      <w:r>
        <w:tab/>
      </w:r>
      <w:r>
        <w:tab/>
      </w:r>
      <w:r>
        <w:tab/>
        <w:t xml:space="preserve">Number of points which define the source followed by the defining points in either km or longitude and latitude depending on the Line 2 parameter value. </w:t>
      </w:r>
    </w:p>
    <w:p w14:paraId="0A1D1A94" w14:textId="0EEDF4D9" w:rsidR="00CD1AE1" w:rsidRDefault="00CD1AE1" w:rsidP="00A467A5">
      <w:pPr>
        <w:keepNext/>
        <w:keepLines/>
        <w:tabs>
          <w:tab w:val="left" w:pos="720"/>
          <w:tab w:val="left" w:pos="1440"/>
        </w:tabs>
        <w:spacing w:line="240" w:lineRule="auto"/>
        <w:ind w:left="2160" w:hanging="2160"/>
        <w:contextualSpacing/>
        <w:rPr>
          <w:u w:val="single"/>
        </w:rPr>
      </w:pPr>
      <w:r>
        <w:tab/>
      </w:r>
      <w:r>
        <w:tab/>
      </w:r>
      <w:r w:rsidR="00DD12C4">
        <w:tab/>
      </w:r>
      <w:r w:rsidR="00DD12C4">
        <w:tab/>
      </w:r>
      <w:r>
        <w:rPr>
          <w:u w:val="single"/>
        </w:rPr>
        <w:t>For Source Type = 3 or 4</w:t>
      </w:r>
    </w:p>
    <w:p w14:paraId="199166A7" w14:textId="21C90024" w:rsidR="00CD1AE1" w:rsidRDefault="00CD1AE1" w:rsidP="00A467A5">
      <w:pPr>
        <w:keepNext/>
        <w:keepLines/>
        <w:tabs>
          <w:tab w:val="left" w:pos="720"/>
          <w:tab w:val="left" w:pos="1440"/>
        </w:tabs>
        <w:spacing w:line="240" w:lineRule="auto"/>
        <w:ind w:left="2160" w:hanging="2160"/>
        <w:contextualSpacing/>
      </w:pPr>
      <w:r>
        <w:tab/>
      </w:r>
      <w:r>
        <w:tab/>
      </w:r>
      <w:r w:rsidR="00DD12C4">
        <w:tab/>
      </w:r>
      <w:r w:rsidR="00DD12C4">
        <w:tab/>
      </w:r>
      <w:r>
        <w:rPr>
          <w:i/>
        </w:rPr>
        <w:t xml:space="preserve">Grid filename </w:t>
      </w:r>
    </w:p>
    <w:p w14:paraId="7A1BC1B2" w14:textId="2D796DE8" w:rsidR="00CD1AE1" w:rsidRDefault="00CD1AE1" w:rsidP="00A467A5">
      <w:pPr>
        <w:keepNext/>
        <w:keepLines/>
        <w:tabs>
          <w:tab w:val="left" w:pos="720"/>
          <w:tab w:val="left" w:pos="1440"/>
        </w:tabs>
        <w:spacing w:line="240" w:lineRule="auto"/>
        <w:ind w:left="2160" w:hanging="2160"/>
        <w:contextualSpacing/>
      </w:pPr>
      <w:r>
        <w:tab/>
      </w:r>
      <w:r>
        <w:tab/>
      </w:r>
      <w:r>
        <w:tab/>
      </w:r>
      <w:r w:rsidR="00DD12C4">
        <w:tab/>
      </w:r>
      <w:r w:rsidR="00DD12C4">
        <w:tab/>
      </w:r>
      <w:r>
        <w:t xml:space="preserve">Text filename for gridded seismicity source. </w:t>
      </w:r>
    </w:p>
    <w:p w14:paraId="15E2D03D" w14:textId="58F1D381" w:rsidR="00CD1AE1" w:rsidRDefault="00CD1AE1" w:rsidP="00A467A5">
      <w:pPr>
        <w:tabs>
          <w:tab w:val="left" w:pos="720"/>
          <w:tab w:val="left" w:pos="1440"/>
        </w:tabs>
        <w:spacing w:line="240" w:lineRule="auto"/>
        <w:ind w:left="2160" w:hanging="2160"/>
        <w:contextualSpacing/>
        <w:rPr>
          <w:u w:val="single"/>
        </w:rPr>
      </w:pPr>
      <w:r>
        <w:tab/>
      </w:r>
      <w:r>
        <w:tab/>
      </w:r>
      <w:r w:rsidR="00DD12C4">
        <w:tab/>
      </w:r>
      <w:r w:rsidR="00DD12C4">
        <w:tab/>
      </w:r>
      <w:r>
        <w:rPr>
          <w:u w:val="single"/>
        </w:rPr>
        <w:t>For Source Type = 5</w:t>
      </w:r>
    </w:p>
    <w:p w14:paraId="395B7054" w14:textId="07EAB0B9" w:rsidR="00CD1AE1" w:rsidRDefault="00CD1AE1" w:rsidP="00A467A5">
      <w:pPr>
        <w:tabs>
          <w:tab w:val="left" w:pos="720"/>
          <w:tab w:val="left" w:pos="1440"/>
        </w:tabs>
        <w:spacing w:line="240" w:lineRule="auto"/>
        <w:ind w:left="2160" w:hanging="2160"/>
        <w:contextualSpacing/>
        <w:rPr>
          <w:i/>
        </w:rPr>
      </w:pPr>
      <w:r>
        <w:tab/>
      </w:r>
      <w:r>
        <w:tab/>
      </w:r>
      <w:r w:rsidR="00DD12C4">
        <w:tab/>
      </w:r>
      <w:r w:rsidR="00DD12C4">
        <w:tab/>
      </w:r>
      <w:proofErr w:type="spellStart"/>
      <w:r>
        <w:rPr>
          <w:i/>
        </w:rPr>
        <w:t>nDowndip</w:t>
      </w:r>
      <w:proofErr w:type="spellEnd"/>
      <w:r>
        <w:rPr>
          <w:i/>
        </w:rPr>
        <w:t xml:space="preserve">, </w:t>
      </w:r>
      <w:proofErr w:type="spellStart"/>
      <w:r>
        <w:rPr>
          <w:i/>
        </w:rPr>
        <w:t>npts</w:t>
      </w:r>
      <w:proofErr w:type="spellEnd"/>
    </w:p>
    <w:p w14:paraId="03F11AE4" w14:textId="433DC0D1" w:rsidR="00CD1AE1" w:rsidRDefault="00CD1AE1" w:rsidP="00A467A5">
      <w:pPr>
        <w:tabs>
          <w:tab w:val="left" w:pos="720"/>
          <w:tab w:val="left" w:pos="1440"/>
        </w:tabs>
        <w:spacing w:line="240" w:lineRule="auto"/>
        <w:ind w:left="2160" w:hanging="2160"/>
        <w:contextualSpacing/>
        <w:rPr>
          <w:i/>
        </w:rPr>
      </w:pPr>
      <w:r>
        <w:rPr>
          <w:i/>
        </w:rPr>
        <w:tab/>
      </w:r>
      <w:r w:rsidR="00DD12C4">
        <w:rPr>
          <w:i/>
        </w:rPr>
        <w:tab/>
      </w:r>
      <w:r w:rsidR="00DD12C4">
        <w:rPr>
          <w:i/>
        </w:rPr>
        <w:tab/>
      </w:r>
      <w:r>
        <w:rPr>
          <w:i/>
        </w:rPr>
        <w:tab/>
        <w:t>x</w:t>
      </w:r>
      <w:r>
        <w:rPr>
          <w:i/>
          <w:vertAlign w:val="subscript"/>
        </w:rPr>
        <w:t>1top</w:t>
      </w:r>
      <w:r>
        <w:rPr>
          <w:i/>
        </w:rPr>
        <w:t>, y</w:t>
      </w:r>
      <w:r>
        <w:rPr>
          <w:i/>
          <w:vertAlign w:val="subscript"/>
        </w:rPr>
        <w:t>1top</w:t>
      </w:r>
      <w:r>
        <w:rPr>
          <w:i/>
        </w:rPr>
        <w:t>, depth1, x</w:t>
      </w:r>
      <w:r>
        <w:rPr>
          <w:i/>
          <w:vertAlign w:val="subscript"/>
        </w:rPr>
        <w:t>1bot</w:t>
      </w:r>
      <w:r>
        <w:rPr>
          <w:i/>
        </w:rPr>
        <w:t>, y</w:t>
      </w:r>
      <w:r>
        <w:rPr>
          <w:i/>
          <w:vertAlign w:val="subscript"/>
        </w:rPr>
        <w:t>1bot</w:t>
      </w:r>
      <w:r>
        <w:rPr>
          <w:i/>
        </w:rPr>
        <w:t>, depth2</w:t>
      </w:r>
    </w:p>
    <w:p w14:paraId="53A13E2C" w14:textId="2A779404" w:rsidR="00CD1AE1" w:rsidRDefault="00CD1AE1" w:rsidP="00A467A5">
      <w:pPr>
        <w:tabs>
          <w:tab w:val="left" w:pos="720"/>
          <w:tab w:val="left" w:pos="1440"/>
        </w:tabs>
        <w:spacing w:line="240" w:lineRule="auto"/>
        <w:ind w:left="2160" w:hanging="2160"/>
        <w:contextualSpacing/>
        <w:rPr>
          <w:i/>
        </w:rPr>
      </w:pPr>
      <w:r>
        <w:rPr>
          <w:i/>
        </w:rPr>
        <w:tab/>
      </w:r>
      <w:r w:rsidR="00DD12C4">
        <w:rPr>
          <w:i/>
        </w:rPr>
        <w:tab/>
      </w:r>
      <w:r w:rsidR="00DD12C4">
        <w:rPr>
          <w:i/>
        </w:rPr>
        <w:tab/>
      </w:r>
      <w:r>
        <w:rPr>
          <w:i/>
        </w:rPr>
        <w:tab/>
        <w:t>x</w:t>
      </w:r>
      <w:r>
        <w:rPr>
          <w:i/>
          <w:vertAlign w:val="subscript"/>
        </w:rPr>
        <w:t>2top</w:t>
      </w:r>
      <w:r>
        <w:rPr>
          <w:i/>
        </w:rPr>
        <w:t>, y</w:t>
      </w:r>
      <w:r>
        <w:rPr>
          <w:i/>
          <w:vertAlign w:val="subscript"/>
        </w:rPr>
        <w:t>2top</w:t>
      </w:r>
      <w:r>
        <w:rPr>
          <w:i/>
        </w:rPr>
        <w:t>, depth1, x</w:t>
      </w:r>
      <w:r>
        <w:rPr>
          <w:i/>
          <w:vertAlign w:val="subscript"/>
        </w:rPr>
        <w:t>2bot</w:t>
      </w:r>
      <w:r>
        <w:rPr>
          <w:i/>
        </w:rPr>
        <w:t>, y</w:t>
      </w:r>
      <w:r>
        <w:rPr>
          <w:i/>
          <w:vertAlign w:val="subscript"/>
        </w:rPr>
        <w:t>2bot</w:t>
      </w:r>
      <w:r>
        <w:rPr>
          <w:i/>
        </w:rPr>
        <w:t>, depth2</w:t>
      </w:r>
    </w:p>
    <w:p w14:paraId="6BDAF14D" w14:textId="76E6EFF0" w:rsidR="00CD1AE1" w:rsidRDefault="00CD1AE1" w:rsidP="00A467A5">
      <w:pPr>
        <w:tabs>
          <w:tab w:val="left" w:pos="720"/>
          <w:tab w:val="left" w:pos="1440"/>
        </w:tabs>
        <w:spacing w:line="240" w:lineRule="auto"/>
        <w:ind w:left="2160" w:hanging="2160"/>
        <w:contextualSpacing/>
      </w:pPr>
      <w:r>
        <w:rPr>
          <w:i/>
        </w:rPr>
        <w:tab/>
      </w:r>
      <w:r w:rsidR="00DD12C4">
        <w:rPr>
          <w:i/>
        </w:rPr>
        <w:tab/>
      </w:r>
      <w:r w:rsidR="00DD12C4">
        <w:rPr>
          <w:i/>
        </w:rPr>
        <w:tab/>
      </w:r>
      <w:r>
        <w:rPr>
          <w:i/>
        </w:rPr>
        <w:tab/>
        <w:t xml:space="preserve">… </w:t>
      </w:r>
    </w:p>
    <w:p w14:paraId="49681693" w14:textId="433C2B67" w:rsidR="00CD1AE1" w:rsidRDefault="00CD1AE1" w:rsidP="00A467A5">
      <w:pPr>
        <w:tabs>
          <w:tab w:val="left" w:pos="720"/>
          <w:tab w:val="left" w:pos="1440"/>
        </w:tabs>
        <w:spacing w:line="240" w:lineRule="auto"/>
        <w:ind w:left="2880" w:hanging="2160"/>
        <w:contextualSpacing/>
      </w:pPr>
      <w:r>
        <w:tab/>
      </w:r>
      <w:r>
        <w:tab/>
      </w:r>
      <w:r>
        <w:tab/>
        <w:t xml:space="preserve">Number of downdip points which define the special geometry case. For this case, the fault is defined based on multiple points defined in space (i.e., longitude, latitude and depth or x, y, and depth). The number of points must be equal for each number of downdip points. This feature </w:t>
      </w:r>
      <w:r>
        <w:lastRenderedPageBreak/>
        <w:t xml:space="preserve">was added to allow for the modeling of faults which are not rectangular projections from the upper fault trace. </w:t>
      </w:r>
      <w:r>
        <w:tab/>
      </w:r>
    </w:p>
    <w:p w14:paraId="3936EC21" w14:textId="77777777" w:rsidR="00CD1AE1" w:rsidRDefault="00CD1AE1" w:rsidP="00A467A5">
      <w:pPr>
        <w:tabs>
          <w:tab w:val="left" w:pos="720"/>
          <w:tab w:val="left" w:pos="1440"/>
        </w:tabs>
        <w:spacing w:line="240" w:lineRule="auto"/>
        <w:ind w:left="2160" w:hanging="2160"/>
        <w:contextualSpacing/>
      </w:pPr>
      <w:r>
        <w:t>Line</w:t>
      </w:r>
      <w:r>
        <w:tab/>
        <w:t>12a:</w:t>
      </w:r>
      <w:r>
        <w:tab/>
      </w:r>
      <w:r>
        <w:rPr>
          <w:i/>
        </w:rPr>
        <w:t>number of dip variations</w:t>
      </w:r>
    </w:p>
    <w:p w14:paraId="0B0D88F4" w14:textId="73BA015C"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Number of dip variation values. These absolute values will be applied to the input dip value given in Line 10 earlier in the fault file. Values can be either positive or negative. </w:t>
      </w:r>
    </w:p>
    <w:p w14:paraId="214BBFC0" w14:textId="0ED17E66"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Note that this input parameter line is not needed for </w:t>
      </w:r>
      <w:proofErr w:type="spellStart"/>
      <w:r>
        <w:t>sourceType</w:t>
      </w:r>
      <w:proofErr w:type="spellEnd"/>
      <w:r>
        <w:t>=5.</w:t>
      </w:r>
    </w:p>
    <w:p w14:paraId="7207EAAF" w14:textId="77777777" w:rsidR="00CD1AE1" w:rsidRDefault="00CD1AE1" w:rsidP="00A467A5">
      <w:pPr>
        <w:tabs>
          <w:tab w:val="left" w:pos="720"/>
          <w:tab w:val="left" w:pos="1440"/>
        </w:tabs>
        <w:spacing w:line="240" w:lineRule="auto"/>
        <w:ind w:left="2160" w:hanging="2160"/>
        <w:contextualSpacing/>
      </w:pPr>
      <w:r>
        <w:t>Line</w:t>
      </w:r>
      <w:r>
        <w:tab/>
        <w:t>12b:</w:t>
      </w:r>
      <w:r>
        <w:tab/>
      </w:r>
      <w:r>
        <w:rPr>
          <w:i/>
        </w:rPr>
        <w:t>dip variation values</w:t>
      </w:r>
    </w:p>
    <w:p w14:paraId="34C335C9" w14:textId="6A766058"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Listing of dip variation values. </w:t>
      </w:r>
    </w:p>
    <w:p w14:paraId="3FF31D63" w14:textId="15EAD890"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Note that this input parameter line is not needed for </w:t>
      </w:r>
      <w:proofErr w:type="spellStart"/>
      <w:r>
        <w:t>sourceType</w:t>
      </w:r>
      <w:proofErr w:type="spellEnd"/>
      <w:r>
        <w:t>=5.</w:t>
      </w:r>
    </w:p>
    <w:p w14:paraId="6CBB2FBC" w14:textId="77777777" w:rsidR="00CD1AE1" w:rsidRDefault="00CD1AE1" w:rsidP="00A467A5">
      <w:pPr>
        <w:tabs>
          <w:tab w:val="left" w:pos="720"/>
          <w:tab w:val="left" w:pos="1440"/>
        </w:tabs>
        <w:spacing w:line="240" w:lineRule="auto"/>
        <w:ind w:left="2160" w:hanging="2160"/>
        <w:contextualSpacing/>
      </w:pPr>
      <w:r>
        <w:t>Line</w:t>
      </w:r>
      <w:r>
        <w:tab/>
        <w:t>12c:</w:t>
      </w:r>
      <w:r>
        <w:tab/>
      </w:r>
      <w:proofErr w:type="spellStart"/>
      <w:r>
        <w:rPr>
          <w:i/>
        </w:rPr>
        <w:t>wts</w:t>
      </w:r>
      <w:proofErr w:type="spellEnd"/>
      <w:r>
        <w:rPr>
          <w:i/>
        </w:rPr>
        <w:t xml:space="preserve"> for dip variation values</w:t>
      </w:r>
    </w:p>
    <w:p w14:paraId="2B7963F2" w14:textId="77777777" w:rsidR="00DD12C4" w:rsidRDefault="00CD1AE1" w:rsidP="00DD12C4">
      <w:pPr>
        <w:tabs>
          <w:tab w:val="left" w:pos="720"/>
          <w:tab w:val="left" w:pos="1440"/>
        </w:tabs>
        <w:spacing w:line="240" w:lineRule="auto"/>
        <w:ind w:left="2160" w:hanging="2160"/>
        <w:contextualSpacing/>
      </w:pPr>
      <w:r>
        <w:tab/>
      </w:r>
      <w:r>
        <w:tab/>
      </w:r>
      <w:r>
        <w:tab/>
      </w:r>
      <w:r w:rsidR="00DD12C4">
        <w:tab/>
      </w:r>
      <w:r>
        <w:t xml:space="preserve">Listing of dip variation value weights. Total must sum to unity. Note that this input parameter line is not needed for </w:t>
      </w:r>
      <w:proofErr w:type="spellStart"/>
      <w:r>
        <w:t>sourceType</w:t>
      </w:r>
      <w:proofErr w:type="spellEnd"/>
      <w:r>
        <w:t>=5.</w:t>
      </w:r>
    </w:p>
    <w:p w14:paraId="362E2FEC" w14:textId="4D1B4D82" w:rsidR="00CD1AE1" w:rsidRDefault="00CD1AE1" w:rsidP="00A467A5">
      <w:pPr>
        <w:tabs>
          <w:tab w:val="left" w:pos="720"/>
          <w:tab w:val="left" w:pos="1440"/>
        </w:tabs>
        <w:spacing w:line="240" w:lineRule="auto"/>
        <w:ind w:left="2160" w:hanging="2160"/>
        <w:contextualSpacing/>
      </w:pPr>
      <w:r>
        <w:t>Line</w:t>
      </w:r>
      <w:r>
        <w:tab/>
        <w:t>13a:</w:t>
      </w:r>
      <w:r>
        <w:tab/>
      </w:r>
      <w:r>
        <w:rPr>
          <w:i/>
        </w:rPr>
        <w:t>number of b-values</w:t>
      </w:r>
    </w:p>
    <w:p w14:paraId="24F13EF6" w14:textId="6AFC0E15" w:rsidR="00CD1AE1" w:rsidRDefault="00CD1AE1" w:rsidP="00A467A5">
      <w:pPr>
        <w:tabs>
          <w:tab w:val="left" w:pos="720"/>
          <w:tab w:val="left" w:pos="1440"/>
        </w:tabs>
        <w:spacing w:line="240" w:lineRule="auto"/>
        <w:ind w:left="2160" w:hanging="2160"/>
        <w:contextualSpacing/>
      </w:pPr>
      <w:r>
        <w:tab/>
      </w:r>
      <w:r>
        <w:tab/>
      </w:r>
      <w:r>
        <w:tab/>
      </w:r>
      <w:r w:rsidR="00DD12C4">
        <w:tab/>
      </w:r>
      <w:r>
        <w:t xml:space="preserve">Number of b-values which will be used with the slip rate, moment rate, and recurrence interval calculations. These b-values are not used with the activity rates (see later section in the fault file). If a source is completely defined by the activity rate, this value can have value of zero.  </w:t>
      </w:r>
    </w:p>
    <w:p w14:paraId="56092F1E" w14:textId="77777777" w:rsidR="00CD1AE1" w:rsidRDefault="00CD1AE1" w:rsidP="00A467A5">
      <w:pPr>
        <w:tabs>
          <w:tab w:val="left" w:pos="720"/>
          <w:tab w:val="left" w:pos="1440"/>
        </w:tabs>
        <w:spacing w:line="240" w:lineRule="auto"/>
        <w:ind w:left="2160" w:hanging="2160"/>
        <w:contextualSpacing/>
      </w:pPr>
      <w:r>
        <w:t>Line</w:t>
      </w:r>
      <w:r>
        <w:tab/>
        <w:t>13b:</w:t>
      </w:r>
      <w:r>
        <w:tab/>
      </w:r>
      <w:r>
        <w:rPr>
          <w:i/>
        </w:rPr>
        <w:t>b-values</w:t>
      </w:r>
    </w:p>
    <w:p w14:paraId="3961843D" w14:textId="62B52D4B" w:rsidR="00CD1AE1" w:rsidRDefault="00CD1AE1" w:rsidP="00A467A5">
      <w:pPr>
        <w:tabs>
          <w:tab w:val="left" w:pos="720"/>
          <w:tab w:val="left" w:pos="1440"/>
        </w:tabs>
        <w:spacing w:line="240" w:lineRule="auto"/>
        <w:ind w:left="2160" w:hanging="2160"/>
        <w:contextualSpacing/>
      </w:pPr>
      <w:r>
        <w:tab/>
      </w:r>
      <w:r>
        <w:tab/>
      </w:r>
      <w:r>
        <w:tab/>
      </w:r>
      <w:r w:rsidR="00DD12C4">
        <w:tab/>
      </w:r>
      <w:r>
        <w:t>Listing of b-values which will be used with the slip rate, moment rate, and recurrence interval calculations. These b-values are not used with the activity rates (see later section in the fault file). This line is not needed if the number of b-values (line 13a) is zero.</w:t>
      </w:r>
    </w:p>
    <w:p w14:paraId="64789510" w14:textId="77777777" w:rsidR="00DD12C4" w:rsidRDefault="00CD1AE1" w:rsidP="00DD12C4">
      <w:pPr>
        <w:tabs>
          <w:tab w:val="left" w:pos="720"/>
          <w:tab w:val="left" w:pos="1440"/>
        </w:tabs>
        <w:spacing w:line="240" w:lineRule="auto"/>
        <w:ind w:left="2160" w:hanging="2160"/>
        <w:contextualSpacing/>
        <w:rPr>
          <w:i/>
        </w:rPr>
      </w:pPr>
      <w:r>
        <w:t>Line</w:t>
      </w:r>
      <w:r>
        <w:tab/>
        <w:t>13c:</w:t>
      </w:r>
      <w:r>
        <w:tab/>
      </w:r>
      <w:proofErr w:type="spellStart"/>
      <w:r>
        <w:rPr>
          <w:i/>
        </w:rPr>
        <w:t>wts</w:t>
      </w:r>
      <w:proofErr w:type="spellEnd"/>
      <w:r>
        <w:rPr>
          <w:i/>
        </w:rPr>
        <w:t xml:space="preserve"> for b-values</w:t>
      </w:r>
    </w:p>
    <w:p w14:paraId="3ED0EF84" w14:textId="1FCF4052" w:rsidR="00CD1AE1" w:rsidRDefault="00DD12C4" w:rsidP="00A467A5">
      <w:pPr>
        <w:tabs>
          <w:tab w:val="left" w:pos="720"/>
          <w:tab w:val="left" w:pos="1440"/>
        </w:tabs>
        <w:spacing w:line="240" w:lineRule="auto"/>
        <w:ind w:left="2160" w:hanging="2160"/>
        <w:contextualSpacing/>
      </w:pPr>
      <w:r>
        <w:rPr>
          <w:i/>
        </w:rPr>
        <w:tab/>
      </w:r>
      <w:r>
        <w:rPr>
          <w:i/>
        </w:rPr>
        <w:tab/>
      </w:r>
      <w:r>
        <w:rPr>
          <w:i/>
        </w:rPr>
        <w:tab/>
      </w:r>
      <w:r>
        <w:rPr>
          <w:i/>
        </w:rPr>
        <w:tab/>
      </w:r>
      <w:r w:rsidR="00CD1AE1">
        <w:t>Listing of b-values weights. Total must sum to unity. This line is not needed if the number of b-values (line 13a) is zero.</w:t>
      </w:r>
    </w:p>
    <w:p w14:paraId="70817098" w14:textId="77777777" w:rsidR="00CD1AE1" w:rsidRDefault="00CD1AE1" w:rsidP="00A467A5">
      <w:pPr>
        <w:tabs>
          <w:tab w:val="left" w:pos="720"/>
          <w:tab w:val="left" w:pos="1440"/>
        </w:tabs>
        <w:spacing w:line="240" w:lineRule="auto"/>
        <w:ind w:left="2160" w:hanging="2160"/>
        <w:contextualSpacing/>
      </w:pPr>
      <w:r>
        <w:t>Line</w:t>
      </w:r>
      <w:r>
        <w:tab/>
        <w:t>14a:</w:t>
      </w:r>
      <w:r>
        <w:tab/>
      </w:r>
      <w:r>
        <w:rPr>
          <w:i/>
        </w:rPr>
        <w:t>number of activity rates</w:t>
      </w:r>
    </w:p>
    <w:p w14:paraId="30C968A9" w14:textId="6CE340B6" w:rsidR="00CD1AE1" w:rsidRDefault="00CD1AE1" w:rsidP="00A467A5">
      <w:pPr>
        <w:tabs>
          <w:tab w:val="left" w:pos="720"/>
          <w:tab w:val="left" w:pos="1440"/>
        </w:tabs>
        <w:spacing w:line="240" w:lineRule="auto"/>
        <w:ind w:left="2160" w:hanging="2160"/>
        <w:contextualSpacing/>
      </w:pPr>
      <w:r>
        <w:tab/>
      </w:r>
      <w:r>
        <w:tab/>
      </w:r>
      <w:r>
        <w:tab/>
      </w:r>
      <w:r w:rsidR="00DD12C4">
        <w:tab/>
      </w:r>
      <w:r>
        <w:t>Number of activity rates for the given seismic source. This parameter can be zero if the source is not defined by the activity rates in which case lines 14b is not needed for the program.</w:t>
      </w:r>
    </w:p>
    <w:p w14:paraId="0B7D71F2" w14:textId="77777777" w:rsidR="00B14D42" w:rsidRDefault="00CD1AE1" w:rsidP="00B14D42">
      <w:pPr>
        <w:tabs>
          <w:tab w:val="left" w:pos="720"/>
          <w:tab w:val="left" w:pos="1440"/>
        </w:tabs>
        <w:spacing w:line="240" w:lineRule="auto"/>
        <w:ind w:left="2160" w:hanging="2160"/>
        <w:contextualSpacing/>
        <w:rPr>
          <w:i/>
        </w:rPr>
      </w:pPr>
      <w:r>
        <w:t>Line</w:t>
      </w:r>
      <w:r>
        <w:tab/>
        <w:t>14b:</w:t>
      </w:r>
      <w:r>
        <w:tab/>
      </w:r>
      <w:r>
        <w:rPr>
          <w:i/>
        </w:rPr>
        <w:t xml:space="preserve">b-value, act rate, </w:t>
      </w:r>
      <w:proofErr w:type="spellStart"/>
      <w:r>
        <w:rPr>
          <w:i/>
        </w:rPr>
        <w:t>wts</w:t>
      </w:r>
      <w:proofErr w:type="spellEnd"/>
    </w:p>
    <w:p w14:paraId="3A984FF4" w14:textId="31F4E15F" w:rsidR="00CD1AE1" w:rsidRDefault="00B14D42" w:rsidP="00A467A5">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Listing of b-values, activity rates, and associated weights. These lines are not needed if the number of activity rates is zero (line 14a). </w:t>
      </w:r>
    </w:p>
    <w:p w14:paraId="00400C8D" w14:textId="77777777" w:rsidR="00CD1AE1" w:rsidRDefault="00CD1AE1" w:rsidP="00A467A5">
      <w:pPr>
        <w:tabs>
          <w:tab w:val="left" w:pos="720"/>
          <w:tab w:val="left" w:pos="1440"/>
        </w:tabs>
        <w:spacing w:line="240" w:lineRule="auto"/>
        <w:ind w:left="2160" w:hanging="2160"/>
        <w:contextualSpacing/>
      </w:pPr>
      <w:r>
        <w:t xml:space="preserve">Line </w:t>
      </w:r>
      <w:r>
        <w:tab/>
        <w:t>15:</w:t>
      </w:r>
      <w:r>
        <w:tab/>
      </w:r>
      <w:proofErr w:type="spellStart"/>
      <w:r>
        <w:rPr>
          <w:i/>
        </w:rPr>
        <w:t>wts</w:t>
      </w:r>
      <w:proofErr w:type="spellEnd"/>
      <w:r>
        <w:rPr>
          <w:i/>
        </w:rPr>
        <w:t xml:space="preserve"> for slip rates, </w:t>
      </w:r>
      <w:proofErr w:type="spellStart"/>
      <w:r>
        <w:rPr>
          <w:i/>
        </w:rPr>
        <w:t>wt</w:t>
      </w:r>
      <w:proofErr w:type="spellEnd"/>
      <w:r>
        <w:rPr>
          <w:i/>
        </w:rPr>
        <w:t xml:space="preserve"> for Act Rates, </w:t>
      </w:r>
      <w:proofErr w:type="spellStart"/>
      <w:r>
        <w:rPr>
          <w:i/>
        </w:rPr>
        <w:t>wt</w:t>
      </w:r>
      <w:proofErr w:type="spellEnd"/>
      <w:r>
        <w:rPr>
          <w:i/>
        </w:rPr>
        <w:t xml:space="preserve"> for Rec. Int., </w:t>
      </w:r>
      <w:proofErr w:type="spellStart"/>
      <w:r>
        <w:rPr>
          <w:i/>
        </w:rPr>
        <w:t>wts</w:t>
      </w:r>
      <w:proofErr w:type="spellEnd"/>
      <w:r>
        <w:rPr>
          <w:i/>
        </w:rPr>
        <w:t xml:space="preserve"> for </w:t>
      </w:r>
      <w:proofErr w:type="spellStart"/>
      <w:r>
        <w:rPr>
          <w:i/>
        </w:rPr>
        <w:t>MoRate</w:t>
      </w:r>
      <w:proofErr w:type="spellEnd"/>
    </w:p>
    <w:p w14:paraId="342E2696" w14:textId="1A76BF1F" w:rsidR="00CD1AE1" w:rsidRDefault="00CD1AE1" w:rsidP="00A467A5">
      <w:pPr>
        <w:tabs>
          <w:tab w:val="left" w:pos="720"/>
          <w:tab w:val="left" w:pos="1440"/>
        </w:tabs>
        <w:spacing w:line="240" w:lineRule="auto"/>
        <w:ind w:left="2160" w:hanging="2160"/>
        <w:contextualSpacing/>
      </w:pPr>
      <w:r>
        <w:tab/>
      </w:r>
      <w:r>
        <w:tab/>
      </w:r>
      <w:r>
        <w:tab/>
      </w:r>
      <w:r w:rsidR="00B14D42">
        <w:tab/>
      </w:r>
      <w:r>
        <w:t>Group weights for slip rate, activity rates, recurrence intervals, and moment rates. Weights must sum to 1.0</w:t>
      </w:r>
    </w:p>
    <w:p w14:paraId="698B0628" w14:textId="77777777" w:rsidR="00CD1AE1" w:rsidRDefault="00CD1AE1" w:rsidP="00A467A5">
      <w:pPr>
        <w:tabs>
          <w:tab w:val="left" w:pos="720"/>
          <w:tab w:val="left" w:pos="1440"/>
        </w:tabs>
        <w:spacing w:line="240" w:lineRule="auto"/>
        <w:ind w:left="2160" w:hanging="2160"/>
        <w:contextualSpacing/>
      </w:pPr>
      <w:r>
        <w:t>Line</w:t>
      </w:r>
      <w:r>
        <w:tab/>
        <w:t>16a:</w:t>
      </w:r>
      <w:r>
        <w:tab/>
      </w:r>
      <w:r>
        <w:rPr>
          <w:i/>
        </w:rPr>
        <w:t>number of slip rates</w:t>
      </w:r>
    </w:p>
    <w:p w14:paraId="15782791" w14:textId="588ED849" w:rsidR="00CD1AE1" w:rsidRDefault="00CD1AE1" w:rsidP="00A467A5">
      <w:pPr>
        <w:tabs>
          <w:tab w:val="left" w:pos="720"/>
          <w:tab w:val="left" w:pos="1440"/>
        </w:tabs>
        <w:spacing w:line="240" w:lineRule="auto"/>
        <w:ind w:left="2160" w:hanging="2160"/>
        <w:contextualSpacing/>
      </w:pPr>
      <w:r>
        <w:tab/>
      </w:r>
      <w:r>
        <w:tab/>
      </w:r>
      <w:r>
        <w:tab/>
      </w:r>
      <w:r w:rsidR="00B14D42">
        <w:tab/>
      </w:r>
      <w:r>
        <w:t>Number of slip rates for the given seismic source. This parameter can be zero if the source is not defined by the slip rates in which case lines 15b and 15c are not needed for the program.</w:t>
      </w:r>
    </w:p>
    <w:p w14:paraId="3D92A2E5" w14:textId="77777777" w:rsidR="00CD1AE1" w:rsidRDefault="00CD1AE1" w:rsidP="00A467A5">
      <w:pPr>
        <w:tabs>
          <w:tab w:val="left" w:pos="720"/>
          <w:tab w:val="left" w:pos="1440"/>
        </w:tabs>
        <w:spacing w:line="240" w:lineRule="auto"/>
        <w:ind w:left="2160" w:hanging="2160"/>
        <w:contextualSpacing/>
      </w:pPr>
      <w:r>
        <w:t>Line</w:t>
      </w:r>
      <w:r>
        <w:tab/>
        <w:t>16b:</w:t>
      </w:r>
      <w:r>
        <w:tab/>
      </w:r>
      <w:r>
        <w:rPr>
          <w:i/>
        </w:rPr>
        <w:t>slip rate values</w:t>
      </w:r>
    </w:p>
    <w:p w14:paraId="3D7FEE07" w14:textId="7B0C420E" w:rsidR="00CD1AE1" w:rsidRDefault="00CD1AE1" w:rsidP="00A467A5">
      <w:pPr>
        <w:tabs>
          <w:tab w:val="left" w:pos="720"/>
          <w:tab w:val="left" w:pos="1440"/>
        </w:tabs>
        <w:spacing w:line="240" w:lineRule="auto"/>
        <w:ind w:left="2160" w:hanging="2160"/>
        <w:contextualSpacing/>
      </w:pPr>
      <w:r>
        <w:lastRenderedPageBreak/>
        <w:tab/>
      </w:r>
      <w:r>
        <w:tab/>
      </w:r>
      <w:r>
        <w:tab/>
      </w:r>
      <w:r w:rsidR="00B14D42">
        <w:tab/>
      </w:r>
      <w:r>
        <w:t>Listing of slip rate values (mm/</w:t>
      </w:r>
      <w:proofErr w:type="spellStart"/>
      <w:r>
        <w:t>yr</w:t>
      </w:r>
      <w:proofErr w:type="spellEnd"/>
      <w:r>
        <w:t>) for the given source. This line is not needed if the number of slip rate values (line 16a) is zero.</w:t>
      </w:r>
    </w:p>
    <w:p w14:paraId="5F92F61C" w14:textId="77777777" w:rsidR="00B14D42" w:rsidRDefault="00CD1AE1" w:rsidP="00B14D42">
      <w:pPr>
        <w:tabs>
          <w:tab w:val="left" w:pos="720"/>
          <w:tab w:val="left" w:pos="1440"/>
        </w:tabs>
        <w:spacing w:line="240" w:lineRule="auto"/>
        <w:ind w:left="2160" w:hanging="2160"/>
        <w:contextualSpacing/>
        <w:rPr>
          <w:i/>
        </w:rPr>
      </w:pPr>
      <w:r>
        <w:t>Line</w:t>
      </w:r>
      <w:r>
        <w:tab/>
        <w:t>16c:</w:t>
      </w:r>
      <w:r>
        <w:tab/>
      </w:r>
      <w:proofErr w:type="spellStart"/>
      <w:r>
        <w:rPr>
          <w:i/>
        </w:rPr>
        <w:t>wts</w:t>
      </w:r>
      <w:proofErr w:type="spellEnd"/>
      <w:r>
        <w:rPr>
          <w:i/>
        </w:rPr>
        <w:t xml:space="preserve"> for slip rate values</w:t>
      </w:r>
    </w:p>
    <w:p w14:paraId="4D966BB9" w14:textId="73700966" w:rsidR="00CD1AE1" w:rsidRDefault="00B14D42" w:rsidP="00A467A5">
      <w:pPr>
        <w:tabs>
          <w:tab w:val="left" w:pos="720"/>
          <w:tab w:val="left" w:pos="1440"/>
        </w:tabs>
        <w:spacing w:line="240" w:lineRule="auto"/>
        <w:ind w:left="2160" w:hanging="2160"/>
        <w:contextualSpacing/>
      </w:pPr>
      <w:r>
        <w:rPr>
          <w:i/>
        </w:rPr>
        <w:tab/>
      </w:r>
      <w:r>
        <w:rPr>
          <w:i/>
        </w:rPr>
        <w:tab/>
      </w:r>
      <w:r>
        <w:rPr>
          <w:i/>
        </w:rPr>
        <w:tab/>
      </w:r>
      <w:r>
        <w:rPr>
          <w:i/>
        </w:rPr>
        <w:tab/>
      </w:r>
      <w:r w:rsidR="00CD1AE1">
        <w:t>Listing of slip rate values weights. Total must sum to unity. This line is not needed if the number of slip rate values (line 16a) is zero.</w:t>
      </w:r>
    </w:p>
    <w:p w14:paraId="1EAF66A9" w14:textId="77777777" w:rsidR="00CD1AE1" w:rsidRDefault="00CD1AE1" w:rsidP="00A467A5">
      <w:pPr>
        <w:tabs>
          <w:tab w:val="left" w:pos="720"/>
          <w:tab w:val="left" w:pos="1440"/>
        </w:tabs>
        <w:spacing w:line="240" w:lineRule="auto"/>
        <w:ind w:left="2160" w:hanging="2160"/>
        <w:contextualSpacing/>
      </w:pPr>
      <w:r>
        <w:t>Line</w:t>
      </w:r>
      <w:r>
        <w:tab/>
        <w:t>17a:</w:t>
      </w:r>
      <w:r>
        <w:tab/>
      </w:r>
      <w:r>
        <w:rPr>
          <w:i/>
        </w:rPr>
        <w:t>number of recurrence intervals</w:t>
      </w:r>
    </w:p>
    <w:p w14:paraId="4A021BB0" w14:textId="2C25838B" w:rsidR="00CD1AE1" w:rsidRDefault="00CD1AE1" w:rsidP="00A467A5">
      <w:pPr>
        <w:tabs>
          <w:tab w:val="left" w:pos="720"/>
          <w:tab w:val="left" w:pos="1440"/>
        </w:tabs>
        <w:spacing w:line="240" w:lineRule="auto"/>
        <w:ind w:left="2160" w:hanging="2160"/>
        <w:contextualSpacing/>
      </w:pPr>
      <w:r>
        <w:tab/>
      </w:r>
      <w:r>
        <w:tab/>
      </w:r>
      <w:r>
        <w:tab/>
      </w:r>
      <w:r w:rsidR="00B14D42">
        <w:tab/>
      </w:r>
      <w:r>
        <w:t>Number of recurrence intervals for the given seismic source. This parameter can be zero if the source is not defined by the recurrence intervals in which case lines 17b and 17c are not needed for the program.</w:t>
      </w:r>
    </w:p>
    <w:p w14:paraId="4DED14EA" w14:textId="77777777" w:rsidR="00CD1AE1" w:rsidRDefault="00CD1AE1" w:rsidP="00A467A5">
      <w:pPr>
        <w:tabs>
          <w:tab w:val="left" w:pos="720"/>
          <w:tab w:val="left" w:pos="1440"/>
        </w:tabs>
        <w:spacing w:line="240" w:lineRule="auto"/>
        <w:ind w:left="2160" w:hanging="2160"/>
        <w:contextualSpacing/>
      </w:pPr>
      <w:r>
        <w:t>Line</w:t>
      </w:r>
      <w:r>
        <w:tab/>
        <w:t>17b:</w:t>
      </w:r>
      <w:r>
        <w:tab/>
      </w:r>
      <w:r>
        <w:rPr>
          <w:i/>
        </w:rPr>
        <w:t>recurrence intervals</w:t>
      </w:r>
    </w:p>
    <w:p w14:paraId="1B483704" w14:textId="36343E25" w:rsidR="00CD1AE1" w:rsidRDefault="00CD1AE1" w:rsidP="00A467A5">
      <w:pPr>
        <w:tabs>
          <w:tab w:val="left" w:pos="720"/>
          <w:tab w:val="left" w:pos="1440"/>
        </w:tabs>
        <w:spacing w:line="240" w:lineRule="auto"/>
        <w:ind w:left="2160" w:hanging="2160"/>
        <w:contextualSpacing/>
      </w:pPr>
      <w:r>
        <w:tab/>
      </w:r>
      <w:r>
        <w:tab/>
      </w:r>
      <w:r>
        <w:tab/>
      </w:r>
      <w:r w:rsidR="00B14D42">
        <w:tab/>
      </w:r>
      <w:r>
        <w:t>Listing of recurrence intervals (years) for the given source. This line is not needed if the number of recurrence intervals (line 17a) is zero.</w:t>
      </w:r>
    </w:p>
    <w:p w14:paraId="55299ED1" w14:textId="77777777" w:rsidR="00B14D42" w:rsidRDefault="00CD1AE1" w:rsidP="00B14D42">
      <w:pPr>
        <w:tabs>
          <w:tab w:val="left" w:pos="720"/>
          <w:tab w:val="left" w:pos="1440"/>
        </w:tabs>
        <w:spacing w:line="240" w:lineRule="auto"/>
        <w:ind w:left="2160" w:hanging="2160"/>
        <w:contextualSpacing/>
        <w:rPr>
          <w:i/>
        </w:rPr>
      </w:pPr>
      <w:r>
        <w:t>Line</w:t>
      </w:r>
      <w:r>
        <w:tab/>
        <w:t>17c:</w:t>
      </w:r>
      <w:r>
        <w:tab/>
      </w:r>
      <w:proofErr w:type="spellStart"/>
      <w:r>
        <w:rPr>
          <w:i/>
        </w:rPr>
        <w:t>wts</w:t>
      </w:r>
      <w:proofErr w:type="spellEnd"/>
      <w:r>
        <w:rPr>
          <w:i/>
        </w:rPr>
        <w:t xml:space="preserve"> for recurrence intervals</w:t>
      </w:r>
    </w:p>
    <w:p w14:paraId="30F9A056" w14:textId="27B2FC86" w:rsidR="00CD1AE1" w:rsidRDefault="00B14D42" w:rsidP="00A467A5">
      <w:pPr>
        <w:tabs>
          <w:tab w:val="left" w:pos="720"/>
          <w:tab w:val="left" w:pos="1440"/>
        </w:tabs>
        <w:spacing w:line="240" w:lineRule="auto"/>
        <w:ind w:left="2160" w:hanging="2160"/>
        <w:contextualSpacing/>
      </w:pPr>
      <w:r>
        <w:rPr>
          <w:i/>
        </w:rPr>
        <w:tab/>
      </w:r>
      <w:r>
        <w:rPr>
          <w:i/>
        </w:rPr>
        <w:tab/>
      </w:r>
      <w:r>
        <w:rPr>
          <w:i/>
        </w:rPr>
        <w:tab/>
      </w:r>
      <w:r>
        <w:rPr>
          <w:i/>
        </w:rPr>
        <w:tab/>
      </w:r>
      <w:r w:rsidR="00CD1AE1">
        <w:t>Listing of recurrence intervals weights. Total must sum to unity. This line is not needed if the number of recurrence intervals (line 17a) is zero.</w:t>
      </w:r>
    </w:p>
    <w:p w14:paraId="7388D3F0" w14:textId="77777777" w:rsidR="00CD1AE1" w:rsidRDefault="00CD1AE1" w:rsidP="00A467A5">
      <w:pPr>
        <w:tabs>
          <w:tab w:val="left" w:pos="720"/>
          <w:tab w:val="left" w:pos="1440"/>
        </w:tabs>
        <w:spacing w:line="240" w:lineRule="auto"/>
        <w:ind w:left="2160" w:hanging="2160"/>
        <w:contextualSpacing/>
      </w:pPr>
      <w:r>
        <w:t>Line</w:t>
      </w:r>
      <w:r>
        <w:tab/>
        <w:t>18a:</w:t>
      </w:r>
      <w:r>
        <w:tab/>
      </w:r>
      <w:r>
        <w:rPr>
          <w:i/>
        </w:rPr>
        <w:t>number of moment rates</w:t>
      </w:r>
    </w:p>
    <w:p w14:paraId="63379014" w14:textId="188E67CA" w:rsidR="00CD1AE1" w:rsidRDefault="00CD1AE1" w:rsidP="00A467A5">
      <w:pPr>
        <w:tabs>
          <w:tab w:val="left" w:pos="720"/>
          <w:tab w:val="left" w:pos="1440"/>
        </w:tabs>
        <w:spacing w:line="240" w:lineRule="auto"/>
        <w:ind w:left="2160" w:hanging="2160"/>
        <w:contextualSpacing/>
      </w:pPr>
      <w:r>
        <w:tab/>
      </w:r>
      <w:r>
        <w:tab/>
      </w:r>
      <w:r>
        <w:tab/>
      </w:r>
      <w:r w:rsidR="00B14D42">
        <w:tab/>
      </w:r>
      <w:r>
        <w:t>Number of moment rates for the given seismic source. This parameter can be zero if the source is not defined by the moment rates in which case lines 18b, 18c and 18d are not needed for the program.</w:t>
      </w:r>
    </w:p>
    <w:p w14:paraId="659F2CB3" w14:textId="77777777" w:rsidR="00CD1AE1" w:rsidRDefault="00CD1AE1" w:rsidP="00A467A5">
      <w:pPr>
        <w:tabs>
          <w:tab w:val="left" w:pos="720"/>
          <w:tab w:val="left" w:pos="1440"/>
        </w:tabs>
        <w:spacing w:line="240" w:lineRule="auto"/>
        <w:ind w:left="2160" w:hanging="2160"/>
        <w:contextualSpacing/>
      </w:pPr>
      <w:r>
        <w:t>Line</w:t>
      </w:r>
      <w:r>
        <w:tab/>
        <w:t>18b:</w:t>
      </w:r>
      <w:r>
        <w:tab/>
      </w:r>
      <w:r>
        <w:rPr>
          <w:i/>
        </w:rPr>
        <w:t>moment rates</w:t>
      </w:r>
    </w:p>
    <w:p w14:paraId="2682BC46" w14:textId="2A307252" w:rsidR="00CD1AE1" w:rsidRDefault="00CD1AE1" w:rsidP="00A467A5">
      <w:pPr>
        <w:tabs>
          <w:tab w:val="left" w:pos="720"/>
          <w:tab w:val="left" w:pos="1440"/>
        </w:tabs>
        <w:spacing w:line="240" w:lineRule="auto"/>
        <w:ind w:left="2160" w:hanging="2160"/>
        <w:contextualSpacing/>
      </w:pPr>
      <w:r>
        <w:tab/>
      </w:r>
      <w:r>
        <w:tab/>
      </w:r>
      <w:r>
        <w:tab/>
      </w:r>
      <w:r w:rsidR="00B14D42">
        <w:tab/>
      </w:r>
      <w:r>
        <w:t>Listing of moment rates (dyne*cm/year) for the given source. This line is not needed if the number of moment rates (line 18a) is zero.</w:t>
      </w:r>
    </w:p>
    <w:p w14:paraId="007D9CD4" w14:textId="77777777" w:rsidR="00CD1AE1" w:rsidRDefault="00CD1AE1" w:rsidP="00A467A5">
      <w:pPr>
        <w:tabs>
          <w:tab w:val="left" w:pos="720"/>
          <w:tab w:val="left" w:pos="1440"/>
        </w:tabs>
        <w:spacing w:line="240" w:lineRule="auto"/>
        <w:ind w:left="2160" w:hanging="2160"/>
        <w:contextualSpacing/>
      </w:pPr>
      <w:r>
        <w:t>Line</w:t>
      </w:r>
      <w:r>
        <w:tab/>
        <w:t>18c:</w:t>
      </w:r>
      <w:r>
        <w:tab/>
      </w:r>
      <w:r>
        <w:rPr>
          <w:i/>
        </w:rPr>
        <w:t>moment rate reference depths</w:t>
      </w:r>
    </w:p>
    <w:p w14:paraId="6DF62ADC" w14:textId="1F9E87A3" w:rsidR="00CD1AE1" w:rsidRDefault="00CD1AE1" w:rsidP="00A467A5">
      <w:pPr>
        <w:tabs>
          <w:tab w:val="left" w:pos="720"/>
          <w:tab w:val="left" w:pos="1440"/>
        </w:tabs>
        <w:spacing w:line="240" w:lineRule="auto"/>
        <w:ind w:left="2160" w:hanging="2160"/>
        <w:contextualSpacing/>
      </w:pPr>
      <w:r>
        <w:tab/>
      </w:r>
      <w:r>
        <w:tab/>
      </w:r>
      <w:r>
        <w:tab/>
      </w:r>
      <w:r w:rsidR="00B14D42">
        <w:tab/>
      </w:r>
      <w:r>
        <w:t>Reference depth (in km) for each moment rate. Given moment rate will be scaled by the ratio of reference depth divided by the thickness values listed later in the fault file. Not needed if number of moment rates (line 18a) is zero.</w:t>
      </w:r>
    </w:p>
    <w:p w14:paraId="7F8AA09C" w14:textId="77777777" w:rsidR="00B14D42" w:rsidRDefault="00CD1AE1" w:rsidP="00B14D42">
      <w:pPr>
        <w:tabs>
          <w:tab w:val="left" w:pos="720"/>
          <w:tab w:val="left" w:pos="1440"/>
        </w:tabs>
        <w:spacing w:line="240" w:lineRule="auto"/>
        <w:ind w:left="2160" w:hanging="2160"/>
        <w:contextualSpacing/>
        <w:rPr>
          <w:i/>
        </w:rPr>
      </w:pPr>
      <w:r>
        <w:t>Line</w:t>
      </w:r>
      <w:r>
        <w:tab/>
        <w:t>18d:</w:t>
      </w:r>
      <w:r>
        <w:tab/>
      </w:r>
      <w:proofErr w:type="spellStart"/>
      <w:r>
        <w:rPr>
          <w:i/>
        </w:rPr>
        <w:t>wts</w:t>
      </w:r>
      <w:proofErr w:type="spellEnd"/>
      <w:r>
        <w:rPr>
          <w:i/>
        </w:rPr>
        <w:t xml:space="preserve"> for moment rates values</w:t>
      </w:r>
    </w:p>
    <w:p w14:paraId="326B6E20" w14:textId="43A76461" w:rsidR="00CD1AE1" w:rsidRDefault="00B14D42" w:rsidP="00A467A5">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Listing of moment rate values weights. Total must sum to unity. This line is not needed if the number of moment rates (line 18a) is zero. </w:t>
      </w:r>
    </w:p>
    <w:p w14:paraId="5E6C8F40" w14:textId="77777777" w:rsidR="00CD1AE1" w:rsidRDefault="00CD1AE1" w:rsidP="00A467A5">
      <w:pPr>
        <w:tabs>
          <w:tab w:val="left" w:pos="720"/>
          <w:tab w:val="left" w:pos="1440"/>
        </w:tabs>
        <w:spacing w:line="240" w:lineRule="auto"/>
        <w:ind w:left="2160" w:hanging="2160"/>
        <w:contextualSpacing/>
      </w:pPr>
      <w:r>
        <w:t>Line</w:t>
      </w:r>
      <w:r>
        <w:tab/>
        <w:t>19a:</w:t>
      </w:r>
      <w:r>
        <w:tab/>
      </w:r>
      <w:proofErr w:type="spellStart"/>
      <w:r>
        <w:rPr>
          <w:i/>
        </w:rPr>
        <w:t>nRecur</w:t>
      </w:r>
      <w:proofErr w:type="spellEnd"/>
    </w:p>
    <w:p w14:paraId="05C06AFC" w14:textId="07C2C53E" w:rsidR="00CD1AE1" w:rsidRDefault="00CD1AE1" w:rsidP="00A467A5">
      <w:pPr>
        <w:tabs>
          <w:tab w:val="left" w:pos="720"/>
          <w:tab w:val="left" w:pos="1440"/>
        </w:tabs>
        <w:spacing w:line="240" w:lineRule="auto"/>
        <w:ind w:left="2160" w:hanging="2160"/>
        <w:contextualSpacing/>
      </w:pPr>
      <w:r>
        <w:tab/>
      </w:r>
      <w:r>
        <w:tab/>
      </w:r>
      <w:r>
        <w:tab/>
      </w:r>
      <w:r w:rsidR="00B14D42">
        <w:tab/>
      </w:r>
      <w:r>
        <w:t xml:space="preserve">Number of recurrence models for a given source. </w:t>
      </w:r>
    </w:p>
    <w:p w14:paraId="41D50C21" w14:textId="77777777" w:rsidR="00CD1AE1" w:rsidRDefault="00CD1AE1" w:rsidP="00A467A5">
      <w:pPr>
        <w:tabs>
          <w:tab w:val="left" w:pos="720"/>
          <w:tab w:val="left" w:pos="1440"/>
        </w:tabs>
        <w:spacing w:line="240" w:lineRule="auto"/>
        <w:ind w:left="2160" w:hanging="2160"/>
        <w:contextualSpacing/>
      </w:pPr>
      <w:r>
        <w:t>Line</w:t>
      </w:r>
      <w:r>
        <w:tab/>
        <w:t>19b:</w:t>
      </w:r>
      <w:r>
        <w:tab/>
      </w:r>
      <w:r>
        <w:rPr>
          <w:i/>
        </w:rPr>
        <w:t>recurrence models</w:t>
      </w:r>
    </w:p>
    <w:p w14:paraId="253F2BE0" w14:textId="5615937E" w:rsidR="00CD1AE1" w:rsidRDefault="00CD1AE1" w:rsidP="00A467A5">
      <w:pPr>
        <w:tabs>
          <w:tab w:val="left" w:pos="720"/>
          <w:tab w:val="left" w:pos="1440"/>
        </w:tabs>
        <w:spacing w:line="240" w:lineRule="auto"/>
        <w:ind w:left="2160" w:hanging="2160"/>
        <w:contextualSpacing/>
      </w:pPr>
      <w:r>
        <w:tab/>
      </w:r>
      <w:r>
        <w:tab/>
      </w:r>
      <w:r>
        <w:tab/>
      </w:r>
      <w:r w:rsidR="00B14D42">
        <w:tab/>
      </w:r>
      <w:r>
        <w:t>Listing of recurrence models for the given source. Recurrence models are defined as:</w:t>
      </w:r>
    </w:p>
    <w:p w14:paraId="0382FAB5" w14:textId="77777777" w:rsidR="00CD1AE1" w:rsidRDefault="00CD1AE1" w:rsidP="00A467A5">
      <w:pPr>
        <w:tabs>
          <w:tab w:val="left" w:pos="720"/>
          <w:tab w:val="left" w:pos="1440"/>
        </w:tabs>
        <w:spacing w:line="240" w:lineRule="auto"/>
        <w:ind w:left="2160" w:hanging="2160"/>
        <w:contextualSpacing/>
      </w:pPr>
    </w:p>
    <w:p w14:paraId="52D8AC6C" w14:textId="77777777" w:rsidR="00CD1AE1" w:rsidRDefault="00CD1AE1" w:rsidP="00A467A5">
      <w:pPr>
        <w:tabs>
          <w:tab w:val="left" w:pos="720"/>
          <w:tab w:val="left" w:pos="1440"/>
        </w:tabs>
        <w:spacing w:line="240" w:lineRule="auto"/>
        <w:ind w:left="2160" w:hanging="2160"/>
        <w:contextualSpacing/>
      </w:pPr>
      <w:r>
        <w:tab/>
      </w:r>
      <w:r>
        <w:tab/>
      </w:r>
      <w:r>
        <w:tab/>
      </w:r>
      <w:r>
        <w:tab/>
        <w:t>0 = Characteristic</w:t>
      </w:r>
    </w:p>
    <w:p w14:paraId="5D5B8DB0" w14:textId="77777777" w:rsidR="00CD1AE1" w:rsidRDefault="00CD1AE1" w:rsidP="00A467A5">
      <w:pPr>
        <w:tabs>
          <w:tab w:val="left" w:pos="720"/>
          <w:tab w:val="left" w:pos="1440"/>
        </w:tabs>
        <w:spacing w:line="240" w:lineRule="auto"/>
        <w:ind w:left="2160" w:hanging="2160"/>
        <w:contextualSpacing/>
      </w:pPr>
      <w:r>
        <w:tab/>
      </w:r>
      <w:r>
        <w:tab/>
      </w:r>
      <w:r>
        <w:tab/>
      </w:r>
      <w:r>
        <w:tab/>
        <w:t>1 = Truncated exponential</w:t>
      </w:r>
    </w:p>
    <w:p w14:paraId="1C578CB4" w14:textId="77777777" w:rsidR="00CD1AE1" w:rsidRDefault="00CD1AE1" w:rsidP="00A467A5">
      <w:pPr>
        <w:tabs>
          <w:tab w:val="left" w:pos="720"/>
          <w:tab w:val="left" w:pos="1440"/>
        </w:tabs>
        <w:spacing w:line="240" w:lineRule="auto"/>
        <w:ind w:left="2160" w:hanging="2160"/>
        <w:contextualSpacing/>
      </w:pPr>
      <w:r>
        <w:lastRenderedPageBreak/>
        <w:tab/>
      </w:r>
      <w:r>
        <w:tab/>
      </w:r>
      <w:r>
        <w:tab/>
      </w:r>
      <w:r>
        <w:tab/>
        <w:t>3 = Maximum magnitude</w:t>
      </w:r>
    </w:p>
    <w:p w14:paraId="60D5A550" w14:textId="706EE740" w:rsidR="00B14D42" w:rsidRDefault="00CD1AE1" w:rsidP="00E968E9">
      <w:pPr>
        <w:tabs>
          <w:tab w:val="left" w:pos="720"/>
          <w:tab w:val="left" w:pos="1440"/>
        </w:tabs>
        <w:spacing w:line="240" w:lineRule="auto"/>
        <w:ind w:left="2160" w:hanging="2160"/>
        <w:contextualSpacing/>
      </w:pPr>
      <w:r>
        <w:tab/>
      </w:r>
      <w:r>
        <w:tab/>
      </w:r>
      <w:r>
        <w:tab/>
        <w:t xml:space="preserve">          10 = WAACY Model</w:t>
      </w:r>
    </w:p>
    <w:p w14:paraId="35C657CB" w14:textId="77777777" w:rsidR="00B14D42" w:rsidRDefault="00CD1AE1" w:rsidP="00B14D42">
      <w:pPr>
        <w:tabs>
          <w:tab w:val="left" w:pos="720"/>
          <w:tab w:val="left" w:pos="1440"/>
        </w:tabs>
        <w:spacing w:line="240" w:lineRule="auto"/>
        <w:ind w:left="2160" w:hanging="2160"/>
        <w:contextualSpacing/>
        <w:rPr>
          <w:i/>
        </w:rPr>
      </w:pPr>
      <w:r>
        <w:t>Line</w:t>
      </w:r>
      <w:r>
        <w:tab/>
        <w:t>19c:</w:t>
      </w:r>
      <w:r>
        <w:tab/>
      </w:r>
      <w:proofErr w:type="spellStart"/>
      <w:r>
        <w:rPr>
          <w:i/>
        </w:rPr>
        <w:t>wts</w:t>
      </w:r>
      <w:proofErr w:type="spellEnd"/>
      <w:r>
        <w:rPr>
          <w:i/>
        </w:rPr>
        <w:t xml:space="preserve"> for recurrence models</w:t>
      </w:r>
    </w:p>
    <w:p w14:paraId="18B757A6" w14:textId="6975D29A" w:rsidR="00CD1AE1" w:rsidRDefault="00B14D42" w:rsidP="00A467A5">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Listing of recurrence model weights. Total must sum to unity. </w:t>
      </w:r>
    </w:p>
    <w:p w14:paraId="107120FD" w14:textId="77777777" w:rsidR="00B14D42" w:rsidRDefault="00CD1AE1" w:rsidP="00B14D42">
      <w:pPr>
        <w:tabs>
          <w:tab w:val="left" w:pos="720"/>
          <w:tab w:val="left" w:pos="1440"/>
        </w:tabs>
        <w:spacing w:line="240" w:lineRule="auto"/>
        <w:ind w:left="2160" w:hanging="2160"/>
        <w:contextualSpacing/>
        <w:rPr>
          <w:i/>
        </w:rPr>
      </w:pPr>
      <w:r>
        <w:t>Line</w:t>
      </w:r>
      <w:r>
        <w:tab/>
        <w:t>19d:</w:t>
      </w:r>
      <w:r>
        <w:tab/>
      </w:r>
      <w:r>
        <w:rPr>
          <w:i/>
        </w:rPr>
        <w:t>magnitude parameters (mpdf1, mpdf2, mpdf3)</w:t>
      </w:r>
    </w:p>
    <w:p w14:paraId="233DE44B" w14:textId="77777777" w:rsidR="00B14D42" w:rsidRDefault="00B14D42" w:rsidP="00B14D42">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Listing of additional magnitude parameters for each recurrence model as follows: </w:t>
      </w:r>
    </w:p>
    <w:p w14:paraId="1D816762" w14:textId="77777777" w:rsidR="00B14D42" w:rsidRDefault="00B14D42" w:rsidP="00B14D42">
      <w:pPr>
        <w:tabs>
          <w:tab w:val="left" w:pos="720"/>
          <w:tab w:val="left" w:pos="1440"/>
        </w:tabs>
        <w:spacing w:line="240" w:lineRule="auto"/>
        <w:ind w:left="2160" w:hanging="2160"/>
        <w:contextualSpacing/>
      </w:pPr>
      <w:r>
        <w:tab/>
      </w:r>
      <w:r>
        <w:tab/>
      </w:r>
      <w:r>
        <w:tab/>
      </w:r>
      <w:r>
        <w:tab/>
      </w:r>
    </w:p>
    <w:p w14:paraId="4B04B50A" w14:textId="77777777" w:rsidR="00B14D42" w:rsidRDefault="00B14D42" w:rsidP="00B14D42">
      <w:pPr>
        <w:tabs>
          <w:tab w:val="left" w:pos="720"/>
          <w:tab w:val="left" w:pos="1440"/>
        </w:tabs>
        <w:spacing w:line="240" w:lineRule="auto"/>
        <w:ind w:left="2160" w:hanging="2160"/>
        <w:contextualSpacing/>
        <w:rPr>
          <w:u w:val="single"/>
        </w:rPr>
      </w:pPr>
      <w:r>
        <w:tab/>
      </w:r>
      <w:r>
        <w:tab/>
      </w:r>
      <w:r>
        <w:tab/>
      </w:r>
      <w:r>
        <w:tab/>
      </w:r>
      <w:r w:rsidR="00CD1AE1">
        <w:rPr>
          <w:u w:val="single"/>
        </w:rPr>
        <w:t>Characteristic Model</w:t>
      </w:r>
    </w:p>
    <w:p w14:paraId="1AE541A6" w14:textId="77777777" w:rsidR="00B14D42" w:rsidRDefault="00B14D42" w:rsidP="00B14D42">
      <w:pPr>
        <w:tabs>
          <w:tab w:val="left" w:pos="720"/>
          <w:tab w:val="left" w:pos="1440"/>
        </w:tabs>
        <w:spacing w:line="240" w:lineRule="auto"/>
        <w:ind w:left="2160" w:hanging="2160"/>
        <w:contextualSpacing/>
      </w:pPr>
      <w:r w:rsidRPr="00A467A5">
        <w:tab/>
      </w:r>
      <w:r w:rsidRPr="00A467A5">
        <w:tab/>
      </w:r>
      <w:r w:rsidRPr="00A467A5">
        <w:tab/>
      </w:r>
      <w:r w:rsidRPr="00A467A5">
        <w:tab/>
      </w:r>
      <w:r w:rsidR="00CD1AE1">
        <w:t xml:space="preserve">mpdf1 = magnitude width of the characteristic box, usually defined as 0.5. </w:t>
      </w:r>
    </w:p>
    <w:p w14:paraId="1476803A" w14:textId="77777777" w:rsidR="00B14D42" w:rsidRDefault="00B14D42" w:rsidP="00B14D42">
      <w:pPr>
        <w:tabs>
          <w:tab w:val="left" w:pos="720"/>
          <w:tab w:val="left" w:pos="1440"/>
        </w:tabs>
        <w:spacing w:line="240" w:lineRule="auto"/>
        <w:ind w:left="2160" w:hanging="2160"/>
        <w:contextualSpacing/>
      </w:pPr>
      <w:r>
        <w:tab/>
      </w:r>
      <w:r>
        <w:tab/>
      </w:r>
      <w:r>
        <w:tab/>
      </w:r>
      <w:r>
        <w:tab/>
      </w:r>
      <w:r w:rsidR="00CD1AE1">
        <w:t xml:space="preserve">mpdf2 = delta magnitude2, usually taken as 1.0. </w:t>
      </w:r>
    </w:p>
    <w:p w14:paraId="3A4B26E3" w14:textId="5DD78E7E" w:rsidR="00CD1AE1" w:rsidRDefault="00B14D42" w:rsidP="00A467A5">
      <w:pPr>
        <w:tabs>
          <w:tab w:val="left" w:pos="720"/>
          <w:tab w:val="left" w:pos="1440"/>
        </w:tabs>
        <w:spacing w:line="240" w:lineRule="auto"/>
        <w:ind w:left="2160" w:hanging="2160"/>
        <w:contextualSpacing/>
      </w:pPr>
      <w:r>
        <w:tab/>
      </w:r>
      <w:r>
        <w:tab/>
      </w:r>
      <w:r>
        <w:tab/>
      </w:r>
      <w:r>
        <w:tab/>
      </w:r>
      <w:r w:rsidR="00CD1AE1">
        <w:t xml:space="preserve">mpdf3 = magnitude value to increase the mean characteristic magnitude defined later in the fault file. </w:t>
      </w:r>
      <w:proofErr w:type="gramStart"/>
      <w:r w:rsidR="00CD1AE1">
        <w:t>Usually</w:t>
      </w:r>
      <w:proofErr w:type="gramEnd"/>
      <w:r w:rsidR="00CD1AE1">
        <w:t xml:space="preserve"> this value should 0.5 of mpdf1 (i.e. 0.25). </w:t>
      </w:r>
    </w:p>
    <w:p w14:paraId="701FB18C" w14:textId="679717B2" w:rsidR="00CD1AE1" w:rsidRDefault="00B14D42" w:rsidP="00A467A5">
      <w:pPr>
        <w:pStyle w:val="BodyTextIndent"/>
        <w:spacing w:line="240" w:lineRule="auto"/>
        <w:contextualSpacing/>
      </w:pPr>
      <w:r w:rsidRPr="00A467A5">
        <w:tab/>
      </w:r>
      <w:r w:rsidRPr="00A467A5">
        <w:tab/>
      </w:r>
      <w:r w:rsidRPr="00A467A5">
        <w:tab/>
      </w:r>
      <w:r w:rsidRPr="00A467A5">
        <w:tab/>
      </w:r>
      <w:r w:rsidRPr="00A467A5">
        <w:tab/>
      </w:r>
      <w:r w:rsidR="00CD1AE1">
        <w:rPr>
          <w:u w:val="single"/>
        </w:rPr>
        <w:t xml:space="preserve">Truncated exponential Model </w:t>
      </w:r>
    </w:p>
    <w:p w14:paraId="0AEB34F5" w14:textId="77777777" w:rsidR="00CD1AE1" w:rsidRDefault="00CD1AE1" w:rsidP="00AE2651">
      <w:pPr>
        <w:pStyle w:val="BodyTextIndent"/>
        <w:spacing w:line="240" w:lineRule="auto"/>
        <w:ind w:left="3060" w:hanging="900"/>
        <w:contextualSpacing/>
      </w:pPr>
      <w:r>
        <w:t xml:space="preserve">mpdf1 = magnitude value to increase the reference magnitude to, defined later in the fault file, set the maximum magnitude. </w:t>
      </w:r>
      <w:proofErr w:type="spellStart"/>
      <w:r>
        <w:t>Mmax</w:t>
      </w:r>
      <w:proofErr w:type="spellEnd"/>
      <w:r>
        <w:t xml:space="preserve"> = </w:t>
      </w:r>
      <w:proofErr w:type="spellStart"/>
      <w:r>
        <w:t>refmag</w:t>
      </w:r>
      <w:proofErr w:type="spellEnd"/>
      <w:r>
        <w:t xml:space="preserve"> + mpdf1</w:t>
      </w:r>
    </w:p>
    <w:p w14:paraId="7C5B6076" w14:textId="218253A7" w:rsidR="00CD1AE1" w:rsidRDefault="00CD1AE1" w:rsidP="00AE2651">
      <w:pPr>
        <w:pStyle w:val="BodyTextIndent"/>
        <w:spacing w:line="240" w:lineRule="auto"/>
        <w:ind w:left="3060" w:hanging="900"/>
        <w:contextualSpacing/>
      </w:pPr>
      <w:r>
        <w:t xml:space="preserve">mpdf2 = delta magnitude2, quantify how much of the truncated exponential model is derived from a recurrence interval </w:t>
      </w:r>
    </w:p>
    <w:p w14:paraId="58907751" w14:textId="2FB61D9A" w:rsidR="00CD1AE1" w:rsidRDefault="00CD1AE1" w:rsidP="00CD1AE1">
      <w:pPr>
        <w:pStyle w:val="BodyTextIndent"/>
        <w:spacing w:line="240" w:lineRule="auto"/>
        <w:ind w:left="3060" w:hanging="900"/>
        <w:contextualSpacing/>
      </w:pPr>
      <w:r>
        <w:t>mpdf3 = reference magnitude.  (</w:t>
      </w:r>
      <w:proofErr w:type="gramStart"/>
      <w:r>
        <w:t>limit</w:t>
      </w:r>
      <w:proofErr w:type="gramEnd"/>
      <w:r>
        <w:t xml:space="preserve"> same as mpdf6 on </w:t>
      </w:r>
      <w:proofErr w:type="spellStart"/>
      <w:r>
        <w:t>waacy</w:t>
      </w:r>
      <w:proofErr w:type="spellEnd"/>
      <w:r>
        <w:t>)</w:t>
      </w:r>
    </w:p>
    <w:p w14:paraId="789A7CDA" w14:textId="77777777" w:rsidR="00B14D42" w:rsidRDefault="00B14D42" w:rsidP="00AE2651">
      <w:pPr>
        <w:pStyle w:val="BodyTextIndent"/>
        <w:spacing w:line="240" w:lineRule="auto"/>
        <w:ind w:left="3060" w:hanging="900"/>
        <w:contextualSpacing/>
      </w:pPr>
    </w:p>
    <w:p w14:paraId="393E405C" w14:textId="1FCFE425" w:rsidR="00CD1AE1" w:rsidRDefault="00B14D42" w:rsidP="00AE2651">
      <w:pPr>
        <w:pStyle w:val="BodyTextIndent"/>
        <w:tabs>
          <w:tab w:val="left" w:pos="2880"/>
        </w:tabs>
        <w:spacing w:line="240" w:lineRule="auto"/>
        <w:ind w:left="2160" w:hanging="900"/>
        <w:contextualSpacing/>
      </w:pPr>
      <w:r>
        <w:tab/>
      </w:r>
      <w:r>
        <w:tab/>
      </w:r>
      <w:r w:rsidR="00CD1AE1">
        <w:t>Note: For most truncated exponential model cases the parameter</w:t>
      </w:r>
      <w:r>
        <w:t xml:space="preserve"> </w:t>
      </w:r>
      <w:r w:rsidR="00CD1AE1">
        <w:t>values for mpdf1 and mpdf2 should be entered as 0.0</w:t>
      </w:r>
    </w:p>
    <w:p w14:paraId="2437CC69" w14:textId="77777777" w:rsidR="00CD1AE1" w:rsidRDefault="00CD1AE1" w:rsidP="00AE2651">
      <w:pPr>
        <w:pStyle w:val="BodyTextIndent"/>
        <w:spacing w:line="240" w:lineRule="auto"/>
        <w:ind w:left="3060" w:hanging="900"/>
        <w:contextualSpacing/>
      </w:pPr>
    </w:p>
    <w:p w14:paraId="0BA99A76" w14:textId="5B766AC6" w:rsidR="00CD1AE1" w:rsidRDefault="00B14D42" w:rsidP="00AE2651">
      <w:pPr>
        <w:pStyle w:val="BodyTextIndent"/>
        <w:tabs>
          <w:tab w:val="left" w:pos="2160"/>
        </w:tabs>
        <w:spacing w:line="240" w:lineRule="auto"/>
        <w:contextualSpacing/>
      </w:pPr>
      <w:r w:rsidRPr="00AE2651">
        <w:tab/>
      </w:r>
      <w:r w:rsidRPr="00AE2651">
        <w:tab/>
      </w:r>
      <w:r w:rsidRPr="00AE2651">
        <w:tab/>
      </w:r>
      <w:r w:rsidRPr="00AE2651">
        <w:tab/>
      </w:r>
      <w:r w:rsidRPr="00AE2651">
        <w:tab/>
      </w:r>
      <w:r w:rsidR="00CD1AE1">
        <w:rPr>
          <w:u w:val="single"/>
        </w:rPr>
        <w:t>Maximum magnitude Model</w:t>
      </w:r>
    </w:p>
    <w:p w14:paraId="04974AD5" w14:textId="057014F2" w:rsidR="00CD1AE1" w:rsidRDefault="00CD1AE1" w:rsidP="00AE2651">
      <w:pPr>
        <w:pStyle w:val="BodyTextIndent"/>
        <w:spacing w:line="240" w:lineRule="auto"/>
        <w:ind w:left="3060" w:hanging="900"/>
        <w:contextualSpacing/>
      </w:pPr>
      <w:r>
        <w:t>mpdf1 = magnitude adjustment value to decrease the reference magnitude defined later in the fault file</w:t>
      </w:r>
    </w:p>
    <w:p w14:paraId="3B1E7611" w14:textId="37E02F8D" w:rsidR="00CD1AE1" w:rsidRDefault="00CD1AE1" w:rsidP="00AE2651">
      <w:pPr>
        <w:pStyle w:val="BodyTextIndent"/>
        <w:spacing w:line="240" w:lineRule="auto"/>
        <w:ind w:left="3060" w:hanging="900"/>
        <w:contextualSpacing/>
      </w:pPr>
      <w:r>
        <w:t>mpdf2 = sigma value in magnitude units</w:t>
      </w:r>
    </w:p>
    <w:p w14:paraId="1AA435DB" w14:textId="2E8D116F" w:rsidR="00CD1AE1" w:rsidRDefault="00CD1AE1" w:rsidP="00AE2651">
      <w:pPr>
        <w:pStyle w:val="BodyTextIndent"/>
        <w:spacing w:line="240" w:lineRule="auto"/>
        <w:ind w:left="3060" w:hanging="900"/>
        <w:contextualSpacing/>
      </w:pPr>
      <w:r>
        <w:t>mpdf3 = magnitude adjustment value which defines the upper range in the distribution given the mean reference magnitude defined later in the fault file.</w:t>
      </w:r>
    </w:p>
    <w:p w14:paraId="28B2D792" w14:textId="77777777" w:rsidR="00CD1AE1" w:rsidRDefault="00CD1AE1" w:rsidP="00AE2651">
      <w:pPr>
        <w:pStyle w:val="BodyTextIndent"/>
        <w:spacing w:line="240" w:lineRule="auto"/>
        <w:ind w:left="0"/>
        <w:contextualSpacing/>
        <w:rPr>
          <w:u w:val="single"/>
        </w:rPr>
      </w:pPr>
    </w:p>
    <w:p w14:paraId="7004BAAD" w14:textId="77777777" w:rsidR="00CD1AE1" w:rsidRDefault="00CD1AE1" w:rsidP="00AE2651">
      <w:pPr>
        <w:pStyle w:val="BodyTextIndent"/>
        <w:spacing w:line="240" w:lineRule="auto"/>
        <w:ind w:firstLine="1800"/>
        <w:contextualSpacing/>
      </w:pPr>
      <w:r>
        <w:rPr>
          <w:u w:val="single"/>
        </w:rPr>
        <w:t>WAACY Model</w:t>
      </w:r>
    </w:p>
    <w:p w14:paraId="007A795C" w14:textId="77777777" w:rsidR="00CD1AE1" w:rsidRDefault="00CD1AE1" w:rsidP="00AE2651">
      <w:pPr>
        <w:pStyle w:val="BodyTextIndent"/>
        <w:spacing w:line="240" w:lineRule="auto"/>
        <w:ind w:left="3060" w:hanging="900"/>
        <w:contextualSpacing/>
      </w:pPr>
      <w:r>
        <w:t xml:space="preserve">mpdf1 = </w:t>
      </w:r>
      <w:proofErr w:type="spellStart"/>
      <w:r>
        <w:t>sigmaM</w:t>
      </w:r>
      <w:proofErr w:type="spellEnd"/>
    </w:p>
    <w:p w14:paraId="758E714C" w14:textId="77777777" w:rsidR="00CD1AE1" w:rsidRDefault="00CD1AE1" w:rsidP="00AE2651">
      <w:pPr>
        <w:pStyle w:val="BodyTextIndent"/>
        <w:spacing w:line="240" w:lineRule="auto"/>
        <w:ind w:left="3060" w:hanging="900"/>
        <w:contextualSpacing/>
      </w:pPr>
      <w:r>
        <w:t>mpdf2 = absolute maximum magnitude (</w:t>
      </w:r>
      <w:proofErr w:type="spellStart"/>
      <w:r>
        <w:t>Mmax</w:t>
      </w:r>
      <w:proofErr w:type="spellEnd"/>
      <w:r>
        <w:t>, if mpdf5 = 0)</w:t>
      </w:r>
    </w:p>
    <w:p w14:paraId="749D5742" w14:textId="77777777" w:rsidR="00CD1AE1" w:rsidRDefault="00CD1AE1" w:rsidP="00AE2651">
      <w:pPr>
        <w:pStyle w:val="BodyTextIndent"/>
        <w:spacing w:line="240" w:lineRule="auto"/>
        <w:ind w:left="3060" w:hanging="900"/>
        <w:contextualSpacing/>
      </w:pPr>
      <w:r>
        <w:t xml:space="preserve">mpdf3 = </w:t>
      </w:r>
      <w:proofErr w:type="spellStart"/>
      <w:r>
        <w:t>btail</w:t>
      </w:r>
      <w:proofErr w:type="spellEnd"/>
      <w:r>
        <w:t xml:space="preserve"> (slope of tail)</w:t>
      </w:r>
    </w:p>
    <w:p w14:paraId="532984DF" w14:textId="77777777" w:rsidR="00CD1AE1" w:rsidRDefault="00CD1AE1" w:rsidP="00AE2651">
      <w:pPr>
        <w:pStyle w:val="BodyTextIndent"/>
        <w:spacing w:line="240" w:lineRule="auto"/>
        <w:ind w:left="3060" w:hanging="900"/>
        <w:contextualSpacing/>
      </w:pPr>
      <w:r>
        <w:t>mpdf4 = fraction of the moment in the exponential 1 portion</w:t>
      </w:r>
    </w:p>
    <w:p w14:paraId="7ADB4FA0" w14:textId="77777777" w:rsidR="00CD1AE1" w:rsidRDefault="00CD1AE1" w:rsidP="00AE2651">
      <w:pPr>
        <w:pStyle w:val="BodyTextIndent"/>
        <w:spacing w:line="240" w:lineRule="auto"/>
        <w:ind w:left="3060" w:hanging="900"/>
        <w:contextualSpacing/>
      </w:pPr>
      <w:r>
        <w:t>mpdf5 = constant (alternative maximum magnitude = reference magnitude + constant)</w:t>
      </w:r>
    </w:p>
    <w:p w14:paraId="4530E0F3" w14:textId="45EA73CD" w:rsidR="00CD1AE1" w:rsidRDefault="00CD1AE1" w:rsidP="00E968E9">
      <w:pPr>
        <w:pStyle w:val="BodyTextIndent"/>
        <w:spacing w:line="240" w:lineRule="auto"/>
        <w:ind w:left="3060" w:hanging="900"/>
        <w:contextualSpacing/>
      </w:pPr>
      <w:r>
        <w:t xml:space="preserve">mpdf6 = </w:t>
      </w:r>
      <w:proofErr w:type="spellStart"/>
      <w:r>
        <w:t>maxmag</w:t>
      </w:r>
      <w:proofErr w:type="spellEnd"/>
      <w:r>
        <w:t xml:space="preserve"> limit (constant + reference magnitude not to exceed max</w:t>
      </w:r>
    </w:p>
    <w:p w14:paraId="7F32A53D" w14:textId="77777777" w:rsidR="00CD1AE1" w:rsidRDefault="00CD1AE1" w:rsidP="00AE2651">
      <w:pPr>
        <w:tabs>
          <w:tab w:val="left" w:pos="720"/>
          <w:tab w:val="left" w:pos="1440"/>
        </w:tabs>
        <w:spacing w:line="240" w:lineRule="auto"/>
        <w:ind w:left="2160" w:hanging="2160"/>
        <w:contextualSpacing/>
      </w:pPr>
      <w:r>
        <w:lastRenderedPageBreak/>
        <w:t>Line</w:t>
      </w:r>
      <w:r>
        <w:tab/>
        <w:t>20a:</w:t>
      </w:r>
      <w:r>
        <w:tab/>
      </w:r>
      <w:r>
        <w:rPr>
          <w:i/>
        </w:rPr>
        <w:t>number of fault thicknesses</w:t>
      </w:r>
    </w:p>
    <w:p w14:paraId="54FA02A1" w14:textId="29D00020" w:rsidR="00CD1AE1" w:rsidRDefault="00CD1AE1" w:rsidP="00AE2651">
      <w:pPr>
        <w:tabs>
          <w:tab w:val="left" w:pos="720"/>
          <w:tab w:val="left" w:pos="1440"/>
        </w:tabs>
        <w:spacing w:line="240" w:lineRule="auto"/>
        <w:ind w:left="2160" w:hanging="2160"/>
        <w:contextualSpacing/>
      </w:pPr>
      <w:r>
        <w:tab/>
      </w:r>
      <w:r>
        <w:tab/>
      </w:r>
      <w:r>
        <w:tab/>
      </w:r>
      <w:r w:rsidR="00FB7AC8">
        <w:tab/>
      </w:r>
      <w:r>
        <w:t>Number of fault thicknesses for a given source.</w:t>
      </w:r>
    </w:p>
    <w:p w14:paraId="1643C2DE" w14:textId="74E2A7A9" w:rsidR="00CD1AE1" w:rsidRDefault="00CD1AE1" w:rsidP="00AE2651">
      <w:pPr>
        <w:tabs>
          <w:tab w:val="left" w:pos="720"/>
          <w:tab w:val="left" w:pos="1440"/>
        </w:tabs>
        <w:spacing w:line="240" w:lineRule="auto"/>
        <w:ind w:left="2160" w:hanging="2160"/>
        <w:contextualSpacing/>
      </w:pPr>
      <w:r>
        <w:tab/>
      </w:r>
      <w:r>
        <w:tab/>
      </w:r>
      <w:r>
        <w:tab/>
      </w:r>
      <w:r w:rsidR="00FB7AC8">
        <w:tab/>
      </w:r>
      <w:r>
        <w:t xml:space="preserve">Note that this input parameter line is not needed for </w:t>
      </w:r>
      <w:proofErr w:type="spellStart"/>
      <w:r>
        <w:t>sourceType</w:t>
      </w:r>
      <w:proofErr w:type="spellEnd"/>
      <w:r>
        <w:t>=5.</w:t>
      </w:r>
    </w:p>
    <w:p w14:paraId="40977319" w14:textId="77777777" w:rsidR="00CD1AE1" w:rsidRDefault="00CD1AE1" w:rsidP="00AE2651">
      <w:pPr>
        <w:tabs>
          <w:tab w:val="left" w:pos="720"/>
          <w:tab w:val="left" w:pos="1440"/>
        </w:tabs>
        <w:spacing w:line="240" w:lineRule="auto"/>
        <w:ind w:left="2160" w:hanging="2160"/>
        <w:contextualSpacing/>
      </w:pPr>
      <w:r>
        <w:t>Line</w:t>
      </w:r>
      <w:r>
        <w:tab/>
        <w:t>20b:</w:t>
      </w:r>
      <w:r>
        <w:tab/>
      </w:r>
      <w:r>
        <w:rPr>
          <w:i/>
        </w:rPr>
        <w:t>fault thicknesses</w:t>
      </w:r>
    </w:p>
    <w:p w14:paraId="0D27659E" w14:textId="1FD46130" w:rsidR="00CD1AE1" w:rsidRDefault="00CD1AE1" w:rsidP="00AE2651">
      <w:pPr>
        <w:tabs>
          <w:tab w:val="left" w:pos="720"/>
          <w:tab w:val="left" w:pos="1440"/>
        </w:tabs>
        <w:spacing w:line="240" w:lineRule="auto"/>
        <w:ind w:left="2160" w:hanging="2160"/>
        <w:contextualSpacing/>
      </w:pPr>
      <w:r>
        <w:tab/>
      </w:r>
      <w:r>
        <w:tab/>
      </w:r>
      <w:r>
        <w:tab/>
      </w:r>
      <w:r w:rsidR="00FB7AC8">
        <w:tab/>
      </w:r>
      <w:r>
        <w:t>Listing of fault thicknesses.</w:t>
      </w:r>
    </w:p>
    <w:p w14:paraId="3B722894" w14:textId="4E695783" w:rsidR="00CD1AE1" w:rsidRDefault="00CD1AE1" w:rsidP="00AE2651">
      <w:pPr>
        <w:tabs>
          <w:tab w:val="left" w:pos="720"/>
          <w:tab w:val="left" w:pos="1440"/>
        </w:tabs>
        <w:spacing w:line="240" w:lineRule="auto"/>
        <w:ind w:left="2160" w:hanging="2160"/>
        <w:contextualSpacing/>
      </w:pPr>
      <w:r>
        <w:tab/>
      </w:r>
      <w:r>
        <w:tab/>
      </w:r>
      <w:r>
        <w:tab/>
      </w:r>
      <w:r w:rsidR="00FB7AC8">
        <w:tab/>
      </w:r>
      <w:r>
        <w:t xml:space="preserve">Note that this input parameter line is not needed for </w:t>
      </w:r>
      <w:proofErr w:type="spellStart"/>
      <w:r>
        <w:t>sourceType</w:t>
      </w:r>
      <w:proofErr w:type="spellEnd"/>
      <w:r>
        <w:t>=5.</w:t>
      </w:r>
    </w:p>
    <w:p w14:paraId="715D39A2" w14:textId="77777777" w:rsidR="00B14D42" w:rsidRDefault="00CD1AE1" w:rsidP="00B14D42">
      <w:pPr>
        <w:tabs>
          <w:tab w:val="left" w:pos="720"/>
          <w:tab w:val="left" w:pos="1440"/>
        </w:tabs>
        <w:spacing w:line="240" w:lineRule="auto"/>
        <w:ind w:left="2160" w:hanging="2160"/>
        <w:contextualSpacing/>
        <w:rPr>
          <w:i/>
        </w:rPr>
      </w:pPr>
      <w:r>
        <w:t>Line</w:t>
      </w:r>
      <w:r>
        <w:tab/>
        <w:t>20c:</w:t>
      </w:r>
      <w:r>
        <w:tab/>
      </w:r>
      <w:proofErr w:type="spellStart"/>
      <w:r>
        <w:rPr>
          <w:i/>
        </w:rPr>
        <w:t>wts</w:t>
      </w:r>
      <w:proofErr w:type="spellEnd"/>
      <w:r>
        <w:rPr>
          <w:i/>
        </w:rPr>
        <w:t xml:space="preserve"> for fault thicknesses</w:t>
      </w:r>
    </w:p>
    <w:p w14:paraId="750E4A9E" w14:textId="6C9BD88E" w:rsidR="00CD1AE1" w:rsidRDefault="00B14D42" w:rsidP="00AE2651">
      <w:pPr>
        <w:tabs>
          <w:tab w:val="left" w:pos="720"/>
          <w:tab w:val="left" w:pos="1440"/>
        </w:tabs>
        <w:spacing w:line="240" w:lineRule="auto"/>
        <w:ind w:left="2160" w:hanging="2160"/>
        <w:contextualSpacing/>
      </w:pPr>
      <w:r>
        <w:rPr>
          <w:i/>
        </w:rPr>
        <w:tab/>
      </w:r>
      <w:r>
        <w:rPr>
          <w:i/>
        </w:rPr>
        <w:tab/>
      </w:r>
      <w:r>
        <w:rPr>
          <w:i/>
        </w:rPr>
        <w:tab/>
      </w:r>
      <w:r w:rsidR="00FB7AC8">
        <w:rPr>
          <w:i/>
        </w:rPr>
        <w:tab/>
      </w:r>
      <w:r w:rsidR="00CD1AE1">
        <w:t xml:space="preserve">Listing of fault thicknesses weights. Total must sum to unity. </w:t>
      </w:r>
    </w:p>
    <w:p w14:paraId="4051826A" w14:textId="3A4F26D7" w:rsidR="00CD1AE1" w:rsidRDefault="00CD1AE1" w:rsidP="00AE2651">
      <w:pPr>
        <w:tabs>
          <w:tab w:val="left" w:pos="720"/>
          <w:tab w:val="left" w:pos="1440"/>
        </w:tabs>
        <w:spacing w:line="240" w:lineRule="auto"/>
        <w:ind w:left="2160" w:hanging="2160"/>
        <w:contextualSpacing/>
      </w:pPr>
      <w:r>
        <w:tab/>
      </w:r>
      <w:r>
        <w:tab/>
      </w:r>
      <w:r>
        <w:tab/>
      </w:r>
      <w:r w:rsidR="00FB7AC8">
        <w:tab/>
      </w:r>
      <w:r>
        <w:t xml:space="preserve">Note that this input parameter line is not needed for </w:t>
      </w:r>
      <w:proofErr w:type="spellStart"/>
      <w:r>
        <w:t>sourceType</w:t>
      </w:r>
      <w:proofErr w:type="spellEnd"/>
      <w:r>
        <w:t>=5.</w:t>
      </w:r>
    </w:p>
    <w:p w14:paraId="1204EF75" w14:textId="77777777" w:rsidR="00CD1AE1" w:rsidRDefault="00CD1AE1" w:rsidP="00AE2651">
      <w:pPr>
        <w:tabs>
          <w:tab w:val="left" w:pos="720"/>
          <w:tab w:val="left" w:pos="1440"/>
        </w:tabs>
        <w:spacing w:line="240" w:lineRule="auto"/>
        <w:ind w:left="2160" w:hanging="2160"/>
        <w:contextualSpacing/>
      </w:pPr>
      <w:r>
        <w:t>Line</w:t>
      </w:r>
      <w:r>
        <w:tab/>
        <w:t>21:</w:t>
      </w:r>
      <w:r>
        <w:tab/>
      </w:r>
      <w:r>
        <w:rPr>
          <w:i/>
        </w:rPr>
        <w:t>Depth pdf model and parameters (dp1, dp2, dp3)</w:t>
      </w:r>
    </w:p>
    <w:p w14:paraId="626311E6" w14:textId="72A8BDA2" w:rsidR="00CD1AE1" w:rsidRDefault="00CD1AE1" w:rsidP="00AE2651">
      <w:pPr>
        <w:tabs>
          <w:tab w:val="left" w:pos="720"/>
          <w:tab w:val="left" w:pos="1440"/>
        </w:tabs>
        <w:spacing w:line="240" w:lineRule="auto"/>
        <w:ind w:left="2160" w:hanging="2160"/>
        <w:contextualSpacing/>
      </w:pPr>
      <w:r>
        <w:tab/>
      </w:r>
      <w:r>
        <w:tab/>
      </w:r>
      <w:r>
        <w:tab/>
      </w:r>
      <w:r w:rsidR="00FB7AC8">
        <w:tab/>
      </w:r>
      <w:r>
        <w:t>0 = uniform distribution</w:t>
      </w:r>
    </w:p>
    <w:p w14:paraId="0DB29FD1" w14:textId="0BE15C68" w:rsidR="00CD1AE1" w:rsidRDefault="00CD1AE1" w:rsidP="00AE2651">
      <w:pPr>
        <w:tabs>
          <w:tab w:val="left" w:pos="720"/>
          <w:tab w:val="left" w:pos="1440"/>
        </w:tabs>
        <w:spacing w:line="240" w:lineRule="auto"/>
        <w:ind w:left="2160" w:hanging="2160"/>
        <w:contextualSpacing/>
      </w:pPr>
      <w:r>
        <w:tab/>
      </w:r>
      <w:r>
        <w:tab/>
      </w:r>
      <w:r>
        <w:tab/>
      </w:r>
      <w:r w:rsidR="00FB7AC8">
        <w:tab/>
      </w:r>
      <w:r>
        <w:t>1 = normal distribution</w:t>
      </w:r>
    </w:p>
    <w:p w14:paraId="18A9C0B0" w14:textId="35D26E5D" w:rsidR="00CD1AE1" w:rsidRDefault="00CD1AE1" w:rsidP="00AE2651">
      <w:pPr>
        <w:tabs>
          <w:tab w:val="left" w:pos="720"/>
          <w:tab w:val="left" w:pos="1440"/>
        </w:tabs>
        <w:spacing w:line="240" w:lineRule="auto"/>
        <w:ind w:left="2160" w:hanging="2160"/>
        <w:contextualSpacing/>
      </w:pPr>
      <w:r>
        <w:tab/>
      </w:r>
      <w:r>
        <w:tab/>
      </w:r>
      <w:r>
        <w:tab/>
      </w:r>
      <w:r w:rsidR="00FB7AC8">
        <w:tab/>
      </w:r>
      <w:r>
        <w:t>2 = triangle distribution</w:t>
      </w:r>
    </w:p>
    <w:p w14:paraId="4351D669" w14:textId="2872FDC3" w:rsidR="00CD1AE1" w:rsidRDefault="00CD1AE1" w:rsidP="00AE2651">
      <w:pPr>
        <w:tabs>
          <w:tab w:val="left" w:pos="720"/>
          <w:tab w:val="left" w:pos="1440"/>
        </w:tabs>
        <w:spacing w:line="240" w:lineRule="auto"/>
        <w:ind w:left="2160" w:hanging="2160"/>
        <w:contextualSpacing/>
      </w:pPr>
      <w:r>
        <w:tab/>
      </w:r>
      <w:r>
        <w:tab/>
      </w:r>
      <w:r>
        <w:tab/>
      </w:r>
      <w:r w:rsidR="00FB7AC8">
        <w:tab/>
      </w:r>
      <w:r>
        <w:t xml:space="preserve">3 = </w:t>
      </w:r>
      <w:r w:rsidR="00B14D42">
        <w:t>trapezoid</w:t>
      </w:r>
      <w:r>
        <w:t xml:space="preserve"> distribution (pending)</w:t>
      </w:r>
    </w:p>
    <w:p w14:paraId="359B5602" w14:textId="4E8FFC65" w:rsidR="00CD1AE1" w:rsidRDefault="00CD1AE1" w:rsidP="00AE2651">
      <w:pPr>
        <w:tabs>
          <w:tab w:val="left" w:pos="720"/>
          <w:tab w:val="left" w:pos="1440"/>
        </w:tabs>
        <w:spacing w:line="240" w:lineRule="auto"/>
        <w:ind w:left="2160" w:hanging="2160"/>
        <w:contextualSpacing/>
      </w:pPr>
      <w:r>
        <w:tab/>
      </w:r>
      <w:r>
        <w:tab/>
      </w:r>
      <w:r>
        <w:tab/>
      </w:r>
      <w:r w:rsidR="00FB7AC8">
        <w:tab/>
      </w:r>
      <w:r>
        <w:t xml:space="preserve">model parameters dp1, dp2 and dp3 to define model. </w:t>
      </w:r>
    </w:p>
    <w:p w14:paraId="233F58BB" w14:textId="70B96578" w:rsidR="00CD1AE1" w:rsidRDefault="00CD1AE1" w:rsidP="00AE2651">
      <w:pPr>
        <w:tabs>
          <w:tab w:val="left" w:pos="720"/>
          <w:tab w:val="left" w:pos="1440"/>
        </w:tabs>
        <w:spacing w:line="240" w:lineRule="auto"/>
        <w:ind w:left="2160" w:hanging="2160"/>
        <w:contextualSpacing/>
      </w:pPr>
      <w:r>
        <w:tab/>
      </w:r>
      <w:r>
        <w:tab/>
      </w:r>
      <w:r>
        <w:tab/>
      </w:r>
      <w:r w:rsidR="00FB7AC8">
        <w:tab/>
      </w:r>
      <w:r>
        <w:t>For uniform: dp1=0, dp2=0, dp3=0</w:t>
      </w:r>
    </w:p>
    <w:p w14:paraId="503BB4C8" w14:textId="3F680D17" w:rsidR="00CD1AE1" w:rsidRDefault="00CD1AE1" w:rsidP="00AE2651">
      <w:pPr>
        <w:tabs>
          <w:tab w:val="left" w:pos="720"/>
          <w:tab w:val="left" w:pos="1440"/>
        </w:tabs>
        <w:spacing w:line="240" w:lineRule="auto"/>
        <w:ind w:left="2160" w:hanging="2160"/>
        <w:contextualSpacing/>
      </w:pPr>
      <w:r>
        <w:tab/>
      </w:r>
      <w:r>
        <w:tab/>
      </w:r>
      <w:r>
        <w:tab/>
      </w:r>
      <w:r w:rsidR="00FB7AC8">
        <w:tab/>
      </w:r>
      <w:r>
        <w:t>For normal: dp1 = mean depth in km, dp2 = std dev of depth, dp3=0</w:t>
      </w:r>
    </w:p>
    <w:p w14:paraId="1D933500" w14:textId="641A505C" w:rsidR="00CD1AE1" w:rsidRDefault="00CD1AE1" w:rsidP="00AE2651">
      <w:pPr>
        <w:tabs>
          <w:tab w:val="left" w:pos="720"/>
          <w:tab w:val="left" w:pos="1440"/>
        </w:tabs>
        <w:spacing w:line="240" w:lineRule="auto"/>
        <w:ind w:left="2160" w:hanging="2160"/>
        <w:contextualSpacing/>
      </w:pPr>
      <w:r>
        <w:tab/>
      </w:r>
      <w:r>
        <w:tab/>
      </w:r>
      <w:r>
        <w:tab/>
      </w:r>
      <w:r w:rsidR="00FB7AC8">
        <w:tab/>
      </w:r>
      <w:r>
        <w:t>For triangle</w:t>
      </w:r>
      <w:r w:rsidR="00B14D42">
        <w:t>:</w:t>
      </w:r>
      <w:r>
        <w:t xml:space="preserve"> dp1, dp2 and dp3 are the depths of the three points of the</w:t>
      </w:r>
      <w:r w:rsidR="00B14D42">
        <w:t xml:space="preserve"> </w:t>
      </w:r>
      <w:r>
        <w:t>triangle</w:t>
      </w:r>
    </w:p>
    <w:p w14:paraId="3364FA65" w14:textId="77777777" w:rsidR="00CD1AE1" w:rsidRDefault="00CD1AE1" w:rsidP="00AE2651">
      <w:pPr>
        <w:tabs>
          <w:tab w:val="left" w:pos="720"/>
          <w:tab w:val="left" w:pos="1440"/>
        </w:tabs>
        <w:spacing w:line="240" w:lineRule="auto"/>
        <w:ind w:left="2160" w:hanging="2160"/>
        <w:contextualSpacing/>
      </w:pPr>
      <w:r>
        <w:t>Line</w:t>
      </w:r>
      <w:r>
        <w:tab/>
        <w:t>22a:</w:t>
      </w:r>
      <w:r>
        <w:tab/>
      </w:r>
      <w:r>
        <w:rPr>
          <w:i/>
        </w:rPr>
        <w:t>number of reference magnitudes</w:t>
      </w:r>
    </w:p>
    <w:p w14:paraId="43E6D3C7" w14:textId="3F4872C1" w:rsidR="00CD1AE1" w:rsidRDefault="00CD1AE1" w:rsidP="00AE2651">
      <w:pPr>
        <w:tabs>
          <w:tab w:val="left" w:pos="720"/>
          <w:tab w:val="left" w:pos="1440"/>
        </w:tabs>
        <w:spacing w:line="240" w:lineRule="auto"/>
        <w:ind w:left="2160" w:hanging="2160"/>
        <w:contextualSpacing/>
      </w:pPr>
      <w:r>
        <w:tab/>
      </w:r>
      <w:r>
        <w:tab/>
      </w:r>
      <w:r>
        <w:tab/>
      </w:r>
      <w:r w:rsidR="00B14D42">
        <w:tab/>
      </w:r>
      <w:r>
        <w:t xml:space="preserve">Number of reference magnitudes for a given source for each fault thickness (lines 22a-c must be repeated for each fault thickness – line 20a described above). </w:t>
      </w:r>
    </w:p>
    <w:p w14:paraId="09574007" w14:textId="77777777" w:rsidR="00CD1AE1" w:rsidRDefault="00CD1AE1" w:rsidP="00AE2651">
      <w:pPr>
        <w:tabs>
          <w:tab w:val="left" w:pos="720"/>
          <w:tab w:val="left" w:pos="1440"/>
        </w:tabs>
        <w:spacing w:line="240" w:lineRule="auto"/>
        <w:ind w:left="2160" w:hanging="2160"/>
        <w:contextualSpacing/>
      </w:pPr>
      <w:r>
        <w:t>Line</w:t>
      </w:r>
      <w:r>
        <w:tab/>
        <w:t>22b:</w:t>
      </w:r>
      <w:r>
        <w:tab/>
      </w:r>
      <w:r>
        <w:rPr>
          <w:i/>
        </w:rPr>
        <w:t>reference magnitudes</w:t>
      </w:r>
    </w:p>
    <w:p w14:paraId="73401200" w14:textId="59673CB0" w:rsidR="00CD1AE1" w:rsidRDefault="00CD1AE1" w:rsidP="00AE2651">
      <w:pPr>
        <w:tabs>
          <w:tab w:val="left" w:pos="720"/>
          <w:tab w:val="left" w:pos="1440"/>
        </w:tabs>
        <w:spacing w:line="240" w:lineRule="auto"/>
        <w:ind w:left="2160" w:hanging="2160"/>
        <w:contextualSpacing/>
      </w:pPr>
      <w:r>
        <w:tab/>
      </w:r>
      <w:r>
        <w:tab/>
      </w:r>
      <w:r>
        <w:tab/>
      </w:r>
      <w:r w:rsidR="00B14D42">
        <w:tab/>
      </w:r>
      <w:r>
        <w:t>Listing of maximum magnitudes.</w:t>
      </w:r>
    </w:p>
    <w:p w14:paraId="2FF5651D" w14:textId="77777777" w:rsidR="00B14D42" w:rsidRDefault="00CD1AE1" w:rsidP="00B14D42">
      <w:pPr>
        <w:tabs>
          <w:tab w:val="left" w:pos="720"/>
          <w:tab w:val="left" w:pos="1440"/>
        </w:tabs>
        <w:spacing w:line="240" w:lineRule="auto"/>
        <w:ind w:left="2160" w:hanging="2160"/>
        <w:contextualSpacing/>
        <w:rPr>
          <w:i/>
        </w:rPr>
      </w:pPr>
      <w:r>
        <w:t>Line</w:t>
      </w:r>
      <w:r>
        <w:tab/>
        <w:t>22c:</w:t>
      </w:r>
      <w:r>
        <w:tab/>
      </w:r>
      <w:proofErr w:type="spellStart"/>
      <w:r>
        <w:rPr>
          <w:i/>
        </w:rPr>
        <w:t>wts</w:t>
      </w:r>
      <w:proofErr w:type="spellEnd"/>
      <w:r>
        <w:rPr>
          <w:i/>
        </w:rPr>
        <w:t xml:space="preserve"> for reference magnitudes</w:t>
      </w:r>
    </w:p>
    <w:p w14:paraId="11D687B6" w14:textId="5DA00D23" w:rsidR="00CD1AE1" w:rsidRDefault="00B14D42" w:rsidP="00AE2651">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Listing of reference magnitude weights. Total must sum to unity. </w:t>
      </w:r>
    </w:p>
    <w:p w14:paraId="4D2F981D" w14:textId="77777777" w:rsidR="00B14D42" w:rsidRDefault="00CD1AE1" w:rsidP="00B14D42">
      <w:pPr>
        <w:tabs>
          <w:tab w:val="left" w:pos="720"/>
          <w:tab w:val="left" w:pos="1440"/>
        </w:tabs>
        <w:spacing w:line="240" w:lineRule="auto"/>
        <w:ind w:left="2160" w:hanging="2160"/>
        <w:contextualSpacing/>
        <w:rPr>
          <w:i/>
        </w:rPr>
      </w:pPr>
      <w:r>
        <w:t>Line</w:t>
      </w:r>
      <w:r>
        <w:tab/>
        <w:t>23:</w:t>
      </w:r>
      <w:r>
        <w:tab/>
      </w:r>
      <w:proofErr w:type="spellStart"/>
      <w:r>
        <w:rPr>
          <w:i/>
        </w:rPr>
        <w:t>MinMag</w:t>
      </w:r>
      <w:proofErr w:type="spellEnd"/>
      <w:r>
        <w:rPr>
          <w:i/>
        </w:rPr>
        <w:t xml:space="preserve">, </w:t>
      </w:r>
      <w:proofErr w:type="spellStart"/>
      <w:r>
        <w:rPr>
          <w:i/>
        </w:rPr>
        <w:t>magstep</w:t>
      </w:r>
      <w:proofErr w:type="spellEnd"/>
      <w:r>
        <w:rPr>
          <w:i/>
        </w:rPr>
        <w:t xml:space="preserve">, </w:t>
      </w:r>
      <w:proofErr w:type="spellStart"/>
      <w:r>
        <w:rPr>
          <w:i/>
        </w:rPr>
        <w:t>hxstep</w:t>
      </w:r>
      <w:proofErr w:type="spellEnd"/>
      <w:r>
        <w:rPr>
          <w:i/>
        </w:rPr>
        <w:t xml:space="preserve">, </w:t>
      </w:r>
      <w:proofErr w:type="spellStart"/>
      <w:r>
        <w:rPr>
          <w:i/>
        </w:rPr>
        <w:t>hzstep</w:t>
      </w:r>
      <w:proofErr w:type="spellEnd"/>
      <w:r>
        <w:rPr>
          <w:i/>
        </w:rPr>
        <w:t xml:space="preserve">, </w:t>
      </w:r>
      <w:proofErr w:type="spellStart"/>
      <w:r>
        <w:rPr>
          <w:i/>
        </w:rPr>
        <w:t>nRuparea</w:t>
      </w:r>
      <w:proofErr w:type="spellEnd"/>
      <w:r>
        <w:rPr>
          <w:i/>
        </w:rPr>
        <w:t xml:space="preserve">, </w:t>
      </w:r>
      <w:proofErr w:type="spellStart"/>
      <w:r>
        <w:rPr>
          <w:i/>
        </w:rPr>
        <w:t>nRupwidth</w:t>
      </w:r>
      <w:proofErr w:type="spellEnd"/>
      <w:r>
        <w:rPr>
          <w:i/>
        </w:rPr>
        <w:t xml:space="preserve">, </w:t>
      </w:r>
      <w:proofErr w:type="spellStart"/>
      <w:r>
        <w:rPr>
          <w:i/>
        </w:rPr>
        <w:t>mindepth</w:t>
      </w:r>
      <w:proofErr w:type="spellEnd"/>
    </w:p>
    <w:p w14:paraId="2CC369A0" w14:textId="5670D51B" w:rsidR="00CD1AE1" w:rsidRDefault="00B14D42" w:rsidP="00AE2651">
      <w:pPr>
        <w:tabs>
          <w:tab w:val="left" w:pos="720"/>
          <w:tab w:val="left" w:pos="1440"/>
        </w:tabs>
        <w:spacing w:line="240" w:lineRule="auto"/>
        <w:ind w:left="2160" w:hanging="2160"/>
        <w:contextualSpacing/>
      </w:pPr>
      <w:r>
        <w:rPr>
          <w:i/>
        </w:rPr>
        <w:tab/>
      </w:r>
      <w:r>
        <w:rPr>
          <w:i/>
        </w:rPr>
        <w:tab/>
      </w:r>
      <w:r>
        <w:rPr>
          <w:i/>
        </w:rPr>
        <w:tab/>
      </w:r>
      <w:r>
        <w:rPr>
          <w:i/>
        </w:rPr>
        <w:tab/>
      </w:r>
      <w:r w:rsidR="00CD1AE1">
        <w:t>Minimum magnitude for given source used in the PSHA (usually Mw=5.0).</w:t>
      </w:r>
    </w:p>
    <w:p w14:paraId="5FB7FC7C" w14:textId="4D8E3AC4" w:rsidR="00CD1AE1" w:rsidRDefault="00CD1AE1" w:rsidP="00AE2651">
      <w:pPr>
        <w:pStyle w:val="BodyTextIndent"/>
        <w:spacing w:line="240" w:lineRule="auto"/>
        <w:contextualSpacing/>
      </w:pPr>
      <w:r>
        <w:tab/>
      </w:r>
      <w:r>
        <w:tab/>
      </w:r>
      <w:r>
        <w:tab/>
      </w:r>
      <w:r w:rsidR="00B14D42">
        <w:tab/>
      </w:r>
      <w:r w:rsidR="00B14D42">
        <w:tab/>
      </w:r>
      <w:r>
        <w:t>Magnitude step size to be used in the PSHA (usually 0.1).</w:t>
      </w:r>
    </w:p>
    <w:p w14:paraId="305E0753" w14:textId="77777777" w:rsidR="00CD1AE1" w:rsidRDefault="00CD1AE1" w:rsidP="00AE2651">
      <w:pPr>
        <w:pStyle w:val="BodyTextIndent"/>
        <w:spacing w:line="240" w:lineRule="auto"/>
        <w:contextualSpacing/>
      </w:pPr>
    </w:p>
    <w:p w14:paraId="224BD2AC" w14:textId="5756C741" w:rsidR="00CD1AE1" w:rsidRDefault="00CD1AE1" w:rsidP="00AE2651">
      <w:pPr>
        <w:pStyle w:val="BodyTextIndent"/>
        <w:spacing w:line="240" w:lineRule="auto"/>
        <w:ind w:left="2160"/>
        <w:contextualSpacing/>
      </w:pPr>
      <w:r>
        <w:t xml:space="preserve">Step size in km along fault strike. Step size in km down-dip. Recommended value of 1.0 km or less for sources which are located close to the site. Note also that </w:t>
      </w:r>
      <w:proofErr w:type="spellStart"/>
      <w:r>
        <w:t>hxstep</w:t>
      </w:r>
      <w:proofErr w:type="spellEnd"/>
      <w:r>
        <w:t xml:space="preserve"> must equal </w:t>
      </w:r>
      <w:proofErr w:type="spellStart"/>
      <w:r>
        <w:t>hystep</w:t>
      </w:r>
      <w:proofErr w:type="spellEnd"/>
      <w:r>
        <w:t xml:space="preserve"> </w:t>
      </w:r>
      <w:r w:rsidR="00DC33CC">
        <w:t xml:space="preserve">for fault sources </w:t>
      </w:r>
      <w:r>
        <w:t xml:space="preserve">and the program will check for this and stop upon non-equal values. </w:t>
      </w:r>
    </w:p>
    <w:p w14:paraId="51DDC9F4" w14:textId="77777777" w:rsidR="00CD1AE1" w:rsidRDefault="00CD1AE1" w:rsidP="00AE2651">
      <w:pPr>
        <w:pStyle w:val="BodyTextIndent"/>
        <w:spacing w:line="240" w:lineRule="auto"/>
        <w:contextualSpacing/>
      </w:pPr>
    </w:p>
    <w:p w14:paraId="44997BB1" w14:textId="54B187BA" w:rsidR="00CD1AE1" w:rsidRDefault="00CD1AE1" w:rsidP="00B14D42">
      <w:pPr>
        <w:pStyle w:val="BodyTextIndent"/>
        <w:spacing w:line="240" w:lineRule="auto"/>
        <w:ind w:left="2160"/>
        <w:contextualSpacing/>
      </w:pPr>
      <w:r>
        <w:t xml:space="preserve">Number of rupture areas, number of rupture widths, and minimum depth in km (used for some pre-NGA attenuation relationships which require a minimum depth). </w:t>
      </w:r>
    </w:p>
    <w:p w14:paraId="39B0C1DD" w14:textId="77777777" w:rsidR="004E3EB4" w:rsidRDefault="004E3EB4" w:rsidP="00AE2651">
      <w:pPr>
        <w:pStyle w:val="BodyTextIndent"/>
        <w:spacing w:line="240" w:lineRule="auto"/>
        <w:ind w:left="2160"/>
        <w:contextualSpacing/>
      </w:pPr>
    </w:p>
    <w:p w14:paraId="4F2B1E46" w14:textId="3A6F399C" w:rsidR="00CD1AE1" w:rsidRDefault="00CD1AE1" w:rsidP="00AE2651">
      <w:pPr>
        <w:pStyle w:val="BodyTextIndent"/>
        <w:spacing w:line="240" w:lineRule="auto"/>
        <w:ind w:left="2160"/>
        <w:contextualSpacing/>
      </w:pPr>
      <w:proofErr w:type="spellStart"/>
      <w:r w:rsidRPr="00207CB5">
        <w:rPr>
          <w:highlight w:val="yellow"/>
        </w:rPr>
        <w:lastRenderedPageBreak/>
        <w:t>Hxstep</w:t>
      </w:r>
      <w:proofErr w:type="spellEnd"/>
      <w:r w:rsidRPr="00207CB5">
        <w:rPr>
          <w:highlight w:val="yellow"/>
        </w:rPr>
        <w:t xml:space="preserve">= -999, </w:t>
      </w:r>
      <w:proofErr w:type="spellStart"/>
      <w:r w:rsidRPr="00207CB5">
        <w:rPr>
          <w:highlight w:val="yellow"/>
        </w:rPr>
        <w:t>Hzstep</w:t>
      </w:r>
      <w:proofErr w:type="spellEnd"/>
      <w:r w:rsidRPr="00207CB5">
        <w:rPr>
          <w:highlight w:val="yellow"/>
        </w:rPr>
        <w:t>= -999</w:t>
      </w:r>
      <w:r w:rsidR="004E3EB4" w:rsidRPr="00AE2651">
        <w:rPr>
          <w:highlight w:val="yellow"/>
        </w:rPr>
        <w:t xml:space="preserve"> Tells the program to use a variable</w:t>
      </w:r>
      <w:r w:rsidR="00B87B92" w:rsidRPr="00AE2651">
        <w:rPr>
          <w:highlight w:val="yellow"/>
        </w:rPr>
        <w:t xml:space="preserve"> </w:t>
      </w:r>
      <w:r w:rsidR="00C44D47" w:rsidRPr="00AE2651">
        <w:rPr>
          <w:highlight w:val="yellow"/>
        </w:rPr>
        <w:t xml:space="preserve">step feature where point sources are spaced farther apart as you get farther from the site. </w:t>
      </w:r>
      <w:r w:rsidR="00BB031C" w:rsidRPr="00AE2651">
        <w:rPr>
          <w:highlight w:val="yellow"/>
        </w:rPr>
        <w:t xml:space="preserve">For source types 2, 3, and 4 only. </w:t>
      </w:r>
    </w:p>
    <w:p w14:paraId="44354FA0" w14:textId="77777777" w:rsidR="00CD1AE1" w:rsidRDefault="00CD1AE1" w:rsidP="00770C43">
      <w:pPr>
        <w:tabs>
          <w:tab w:val="left" w:pos="720"/>
          <w:tab w:val="left" w:pos="1440"/>
        </w:tabs>
        <w:spacing w:line="240" w:lineRule="auto"/>
        <w:ind w:left="2160" w:hanging="2160"/>
        <w:contextualSpacing/>
      </w:pPr>
      <w:r>
        <w:t>Line</w:t>
      </w:r>
      <w:r>
        <w:tab/>
        <w:t>24a:</w:t>
      </w:r>
      <w:r>
        <w:tab/>
      </w:r>
      <w:r>
        <w:rPr>
          <w:i/>
        </w:rPr>
        <w:t>Coefficients (a and b) and sigma for magnitude-rupture area relationship</w:t>
      </w:r>
    </w:p>
    <w:p w14:paraId="4C3C920E" w14:textId="5B1EB9F4" w:rsidR="00CD1AE1" w:rsidRDefault="00CD1AE1">
      <w:pPr>
        <w:tabs>
          <w:tab w:val="left" w:pos="720"/>
          <w:tab w:val="left" w:pos="1440"/>
        </w:tabs>
        <w:spacing w:line="240" w:lineRule="auto"/>
        <w:ind w:left="2160" w:hanging="2160"/>
        <w:contextualSpacing/>
      </w:pPr>
      <w:r>
        <w:tab/>
      </w:r>
      <w:r>
        <w:tab/>
      </w:r>
      <w:r>
        <w:tab/>
      </w:r>
      <w:r w:rsidR="00B87B92">
        <w:tab/>
      </w:r>
      <w:r>
        <w:t xml:space="preserve">Coefficients used in the magnitude-rupture area relationships and associated sigma in Log10 units. Usually taken from Wells and Coppersmith (1984) relationships. </w:t>
      </w:r>
    </w:p>
    <w:p w14:paraId="44D0BF66" w14:textId="3E8342DD" w:rsidR="00951CB7" w:rsidRDefault="00951CB7">
      <w:pPr>
        <w:tabs>
          <w:tab w:val="left" w:pos="720"/>
          <w:tab w:val="left" w:pos="1440"/>
        </w:tabs>
        <w:spacing w:line="240" w:lineRule="auto"/>
        <w:ind w:left="2160" w:hanging="2160"/>
        <w:contextualSpacing/>
      </w:pPr>
    </w:p>
    <w:p w14:paraId="4CA8F319" w14:textId="48774AA1" w:rsidR="00951CB7" w:rsidRPr="00770C43" w:rsidRDefault="008649EF" w:rsidP="00770C43">
      <w:pPr>
        <w:tabs>
          <w:tab w:val="left" w:pos="720"/>
          <w:tab w:val="left" w:pos="1440"/>
        </w:tabs>
        <w:spacing w:line="240" w:lineRule="auto"/>
        <w:ind w:left="2160"/>
        <w:contextualSpacing/>
        <w:rPr>
          <w:highlight w:val="yellow"/>
        </w:rPr>
      </w:pPr>
      <w:r w:rsidRPr="00770C43">
        <w:rPr>
          <w:highlight w:val="yellow"/>
        </w:rPr>
        <w:t>Alternative option:</w:t>
      </w:r>
    </w:p>
    <w:p w14:paraId="7F372583" w14:textId="6EED2C44" w:rsidR="008649EF" w:rsidRPr="00770C43" w:rsidRDefault="008649EF" w:rsidP="00770C43">
      <w:pPr>
        <w:tabs>
          <w:tab w:val="left" w:pos="720"/>
          <w:tab w:val="left" w:pos="1440"/>
        </w:tabs>
        <w:spacing w:line="240" w:lineRule="auto"/>
        <w:ind w:left="2160"/>
        <w:contextualSpacing/>
        <w:rPr>
          <w:highlight w:val="yellow"/>
        </w:rPr>
      </w:pPr>
      <w:r w:rsidRPr="00770C43">
        <w:rPr>
          <w:highlight w:val="yellow"/>
        </w:rPr>
        <w:t xml:space="preserve">Leonard 2010 form: </w:t>
      </w:r>
      <w:r w:rsidR="0077723E" w:rsidRPr="00770C43">
        <w:rPr>
          <w:highlight w:val="yellow"/>
        </w:rPr>
        <w:tab/>
      </w:r>
      <w:r w:rsidR="00540273" w:rsidRPr="00770C43">
        <w:rPr>
          <w:highlight w:val="yellow"/>
        </w:rPr>
        <w:tab/>
      </w:r>
      <w:r w:rsidRPr="00770C43">
        <w:rPr>
          <w:highlight w:val="yellow"/>
        </w:rPr>
        <w:t>first coefficient is a flag = -999</w:t>
      </w:r>
    </w:p>
    <w:p w14:paraId="76073399" w14:textId="72CF7DE9" w:rsidR="00801B15" w:rsidRPr="00770C43" w:rsidRDefault="00801B15" w:rsidP="00770C43">
      <w:pPr>
        <w:tabs>
          <w:tab w:val="left" w:pos="720"/>
          <w:tab w:val="left" w:pos="1440"/>
        </w:tabs>
        <w:spacing w:line="240" w:lineRule="auto"/>
        <w:ind w:left="2160"/>
        <w:contextualSpacing/>
        <w:rPr>
          <w:highlight w:val="yellow"/>
        </w:rPr>
      </w:pPr>
      <w:r w:rsidRPr="00770C43">
        <w:rPr>
          <w:highlight w:val="yellow"/>
        </w:rPr>
        <w:tab/>
      </w:r>
      <w:r w:rsidRPr="00770C43">
        <w:rPr>
          <w:highlight w:val="yellow"/>
        </w:rPr>
        <w:tab/>
      </w:r>
      <w:r w:rsidR="00770C43">
        <w:rPr>
          <w:highlight w:val="yellow"/>
        </w:rPr>
        <w:tab/>
      </w:r>
      <w:r w:rsidR="00770C43">
        <w:rPr>
          <w:highlight w:val="yellow"/>
        </w:rPr>
        <w:tab/>
      </w:r>
      <w:r w:rsidR="0077723E" w:rsidRPr="00770C43">
        <w:rPr>
          <w:highlight w:val="yellow"/>
        </w:rPr>
        <w:t>s</w:t>
      </w:r>
      <w:r w:rsidRPr="00770C43">
        <w:rPr>
          <w:highlight w:val="yellow"/>
        </w:rPr>
        <w:t xml:space="preserve">econd coefficient is </w:t>
      </w:r>
      <w:r w:rsidRPr="00C76B89">
        <w:rPr>
          <w:i/>
          <w:iCs/>
          <w:highlight w:val="yellow"/>
        </w:rPr>
        <w:t>C</w:t>
      </w:r>
      <w:r w:rsidRPr="00C76B89">
        <w:rPr>
          <w:i/>
          <w:iCs/>
          <w:highlight w:val="yellow"/>
          <w:vertAlign w:val="subscript"/>
        </w:rPr>
        <w:t>2</w:t>
      </w:r>
      <w:r w:rsidR="0077723E" w:rsidRPr="00770C43">
        <w:rPr>
          <w:highlight w:val="yellow"/>
        </w:rPr>
        <w:t xml:space="preserve"> (e.g., 3.7)</w:t>
      </w:r>
    </w:p>
    <w:p w14:paraId="503663A7" w14:textId="70A955AC" w:rsidR="00AB2B32" w:rsidRDefault="007F6F10" w:rsidP="00770C43">
      <w:pPr>
        <w:tabs>
          <w:tab w:val="left" w:pos="720"/>
          <w:tab w:val="left" w:pos="1440"/>
        </w:tabs>
        <w:spacing w:line="240" w:lineRule="auto"/>
        <w:ind w:left="2160"/>
        <w:contextualSpacing/>
      </w:pPr>
      <w:r w:rsidRPr="00770C43">
        <w:rPr>
          <w:highlight w:val="yellow"/>
        </w:rPr>
        <w:t>A</w:t>
      </w:r>
      <w:r w:rsidR="00AB2B32" w:rsidRPr="00770C43">
        <w:rPr>
          <w:highlight w:val="yellow"/>
        </w:rPr>
        <w:t>lternative option also require</w:t>
      </w:r>
      <w:r w:rsidR="0078412A" w:rsidRPr="00770C43">
        <w:rPr>
          <w:highlight w:val="yellow"/>
        </w:rPr>
        <w:t>s</w:t>
      </w:r>
      <w:r w:rsidR="00AB2B32" w:rsidRPr="00770C43">
        <w:rPr>
          <w:highlight w:val="yellow"/>
        </w:rPr>
        <w:t xml:space="preserve"> sigma </w:t>
      </w:r>
      <w:r w:rsidR="0078412A" w:rsidRPr="00770C43">
        <w:rPr>
          <w:highlight w:val="yellow"/>
        </w:rPr>
        <w:t xml:space="preserve">area </w:t>
      </w:r>
      <w:r w:rsidR="00AB2B32" w:rsidRPr="00770C43">
        <w:rPr>
          <w:highlight w:val="yellow"/>
        </w:rPr>
        <w:t xml:space="preserve">in log10 units </w:t>
      </w:r>
    </w:p>
    <w:p w14:paraId="4ABBF043" w14:textId="77777777" w:rsidR="00CD1AE1" w:rsidRDefault="00CD1AE1" w:rsidP="00770C43">
      <w:pPr>
        <w:tabs>
          <w:tab w:val="left" w:pos="720"/>
          <w:tab w:val="left" w:pos="1440"/>
        </w:tabs>
        <w:spacing w:line="240" w:lineRule="auto"/>
        <w:ind w:left="2160" w:hanging="2160"/>
        <w:contextualSpacing/>
      </w:pPr>
      <w:r>
        <w:t>Line</w:t>
      </w:r>
      <w:r>
        <w:tab/>
        <w:t>24b:</w:t>
      </w:r>
      <w:r>
        <w:tab/>
      </w:r>
      <w:r>
        <w:rPr>
          <w:i/>
        </w:rPr>
        <w:t>Coefficients (a and b) and sigma for magnitude-width area relationship</w:t>
      </w:r>
    </w:p>
    <w:p w14:paraId="26FD17A1" w14:textId="7015DBAC" w:rsidR="00CD1AE1" w:rsidRDefault="00CD1AE1">
      <w:pPr>
        <w:tabs>
          <w:tab w:val="left" w:pos="720"/>
          <w:tab w:val="left" w:pos="1440"/>
        </w:tabs>
        <w:spacing w:line="240" w:lineRule="auto"/>
        <w:ind w:left="2160" w:hanging="2160"/>
        <w:contextualSpacing/>
      </w:pPr>
      <w:r>
        <w:tab/>
      </w:r>
      <w:r>
        <w:tab/>
      </w:r>
      <w:r>
        <w:tab/>
      </w:r>
      <w:r w:rsidR="00B87B92">
        <w:tab/>
      </w:r>
      <w:r>
        <w:t xml:space="preserve">Coefficients used in the magnitude-rupture width relationships and associated sigma in Log10 units. Usually taken from Wells and Coppersmith (1984) relationships. </w:t>
      </w:r>
    </w:p>
    <w:p w14:paraId="1199371E" w14:textId="77777777" w:rsidR="0078412A" w:rsidRDefault="0078412A">
      <w:pPr>
        <w:tabs>
          <w:tab w:val="left" w:pos="720"/>
          <w:tab w:val="left" w:pos="1440"/>
        </w:tabs>
        <w:spacing w:line="240" w:lineRule="auto"/>
        <w:ind w:left="2160" w:hanging="2160"/>
        <w:contextualSpacing/>
      </w:pPr>
    </w:p>
    <w:p w14:paraId="1B995864" w14:textId="0DF0945A"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Alternative options:</w:t>
      </w:r>
    </w:p>
    <w:p w14:paraId="64E0AC4C" w14:textId="6177EC87"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 xml:space="preserve">Leonard 2010 form: </w:t>
      </w:r>
      <w:r w:rsidRPr="00770C43">
        <w:rPr>
          <w:highlight w:val="yellow"/>
        </w:rPr>
        <w:tab/>
      </w:r>
      <w:r w:rsidRPr="00770C43">
        <w:rPr>
          <w:highlight w:val="yellow"/>
        </w:rPr>
        <w:tab/>
        <w:t>first coefficient is a flag = -999</w:t>
      </w:r>
    </w:p>
    <w:p w14:paraId="1A3ED3C0" w14:textId="0DEA8AFC"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ab/>
      </w:r>
      <w:r w:rsidRPr="00770C43">
        <w:rPr>
          <w:highlight w:val="yellow"/>
        </w:rPr>
        <w:tab/>
      </w:r>
      <w:r w:rsidRPr="00770C43">
        <w:rPr>
          <w:highlight w:val="yellow"/>
        </w:rPr>
        <w:tab/>
      </w:r>
      <w:r w:rsidR="009F7AF0">
        <w:rPr>
          <w:highlight w:val="yellow"/>
        </w:rPr>
        <w:tab/>
      </w:r>
      <w:r w:rsidRPr="00770C43">
        <w:rPr>
          <w:highlight w:val="yellow"/>
        </w:rPr>
        <w:t xml:space="preserve">second coefficient is </w:t>
      </w:r>
      <w:r w:rsidRPr="00C76B89">
        <w:rPr>
          <w:i/>
          <w:iCs/>
          <w:highlight w:val="yellow"/>
        </w:rPr>
        <w:t>C</w:t>
      </w:r>
      <w:r w:rsidRPr="00C76B89">
        <w:rPr>
          <w:i/>
          <w:iCs/>
          <w:highlight w:val="yellow"/>
          <w:vertAlign w:val="subscript"/>
        </w:rPr>
        <w:t>1</w:t>
      </w:r>
      <w:r w:rsidRPr="00770C43">
        <w:rPr>
          <w:highlight w:val="yellow"/>
        </w:rPr>
        <w:t xml:space="preserve"> (e.g., </w:t>
      </w:r>
      <w:r w:rsidR="001B2ED0" w:rsidRPr="00770C43">
        <w:rPr>
          <w:highlight w:val="yellow"/>
        </w:rPr>
        <w:t>15</w:t>
      </w:r>
      <w:r w:rsidRPr="00770C43">
        <w:rPr>
          <w:highlight w:val="yellow"/>
        </w:rPr>
        <w:t>)</w:t>
      </w:r>
    </w:p>
    <w:p w14:paraId="774E350E" w14:textId="79E2A95B"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 xml:space="preserve">Constant aspect ratio: </w:t>
      </w:r>
      <w:r w:rsidRPr="00770C43">
        <w:rPr>
          <w:highlight w:val="yellow"/>
        </w:rPr>
        <w:tab/>
      </w:r>
      <w:r w:rsidRPr="00770C43">
        <w:rPr>
          <w:highlight w:val="yellow"/>
        </w:rPr>
        <w:tab/>
        <w:t>first coefficient is a flag = -888</w:t>
      </w:r>
    </w:p>
    <w:p w14:paraId="0E563ECB" w14:textId="05284CC1"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ab/>
      </w:r>
      <w:r w:rsidRPr="00770C43">
        <w:rPr>
          <w:highlight w:val="yellow"/>
        </w:rPr>
        <w:tab/>
      </w:r>
      <w:r w:rsidRPr="00770C43">
        <w:rPr>
          <w:highlight w:val="yellow"/>
        </w:rPr>
        <w:tab/>
      </w:r>
      <w:r w:rsidRPr="00770C43">
        <w:rPr>
          <w:highlight w:val="yellow"/>
        </w:rPr>
        <w:tab/>
        <w:t>second coefficient is AR (e.g., 1.5)</w:t>
      </w:r>
    </w:p>
    <w:p w14:paraId="1DB3AA05" w14:textId="761534EB"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NGA-West2 aspect ratio:</w:t>
      </w:r>
      <w:r w:rsidRPr="00770C43">
        <w:rPr>
          <w:highlight w:val="yellow"/>
        </w:rPr>
        <w:tab/>
        <w:t>first coefficient is a flag = -777</w:t>
      </w:r>
    </w:p>
    <w:p w14:paraId="108E451B" w14:textId="269C0D0A"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ab/>
      </w:r>
      <w:r w:rsidRPr="00770C43">
        <w:rPr>
          <w:highlight w:val="yellow"/>
        </w:rPr>
        <w:tab/>
      </w:r>
      <w:r w:rsidRPr="00770C43">
        <w:rPr>
          <w:highlight w:val="yellow"/>
        </w:rPr>
        <w:tab/>
      </w:r>
      <w:r w:rsidRPr="00770C43">
        <w:rPr>
          <w:highlight w:val="yellow"/>
        </w:rPr>
        <w:tab/>
      </w:r>
      <w:r w:rsidR="00990B08" w:rsidRPr="00770C43">
        <w:rPr>
          <w:highlight w:val="yellow"/>
        </w:rPr>
        <w:t>s</w:t>
      </w:r>
      <w:r w:rsidRPr="00770C43">
        <w:rPr>
          <w:highlight w:val="yellow"/>
        </w:rPr>
        <w:t xml:space="preserve">econd coefficient is </w:t>
      </w:r>
      <w:r w:rsidRPr="00C76B89">
        <w:rPr>
          <w:i/>
          <w:iCs/>
          <w:highlight w:val="yellow"/>
        </w:rPr>
        <w:t>a</w:t>
      </w:r>
      <w:r w:rsidRPr="00770C43">
        <w:rPr>
          <w:highlight w:val="yellow"/>
        </w:rPr>
        <w:t xml:space="preserve"> (e.g., -4.254)</w:t>
      </w:r>
    </w:p>
    <w:p w14:paraId="3CFDD4A1" w14:textId="4BAD013D" w:rsidR="0078412A" w:rsidRPr="00770C43" w:rsidRDefault="0078412A" w:rsidP="00C76B89">
      <w:pPr>
        <w:tabs>
          <w:tab w:val="left" w:pos="720"/>
          <w:tab w:val="left" w:pos="1440"/>
        </w:tabs>
        <w:spacing w:line="240" w:lineRule="auto"/>
        <w:ind w:left="2160"/>
        <w:contextualSpacing/>
        <w:rPr>
          <w:highlight w:val="yellow"/>
        </w:rPr>
      </w:pPr>
      <w:r w:rsidRPr="00770C43">
        <w:rPr>
          <w:highlight w:val="yellow"/>
        </w:rPr>
        <w:tab/>
      </w:r>
      <w:r w:rsidRPr="00770C43">
        <w:rPr>
          <w:highlight w:val="yellow"/>
        </w:rPr>
        <w:tab/>
      </w:r>
      <w:r w:rsidRPr="00770C43">
        <w:rPr>
          <w:highlight w:val="yellow"/>
        </w:rPr>
        <w:tab/>
      </w:r>
      <w:r w:rsidRPr="00770C43">
        <w:rPr>
          <w:highlight w:val="yellow"/>
        </w:rPr>
        <w:tab/>
      </w:r>
      <w:r w:rsidR="00990B08" w:rsidRPr="00770C43">
        <w:rPr>
          <w:highlight w:val="yellow"/>
        </w:rPr>
        <w:t>t</w:t>
      </w:r>
      <w:r w:rsidRPr="00770C43">
        <w:rPr>
          <w:highlight w:val="yellow"/>
        </w:rPr>
        <w:t xml:space="preserve">hird coefficient is </w:t>
      </w:r>
      <w:r w:rsidRPr="00C76B89">
        <w:rPr>
          <w:i/>
          <w:iCs/>
          <w:highlight w:val="yellow"/>
        </w:rPr>
        <w:t>b</w:t>
      </w:r>
      <w:r w:rsidR="00990B08" w:rsidRPr="00770C43">
        <w:rPr>
          <w:highlight w:val="yellow"/>
        </w:rPr>
        <w:t xml:space="preserve"> (e.g., 0.785)</w:t>
      </w:r>
    </w:p>
    <w:p w14:paraId="2BFF89DB" w14:textId="69B2F05A" w:rsidR="0078412A" w:rsidRDefault="0078412A" w:rsidP="00036F21">
      <w:pPr>
        <w:tabs>
          <w:tab w:val="left" w:pos="720"/>
          <w:tab w:val="left" w:pos="1440"/>
        </w:tabs>
        <w:spacing w:line="240" w:lineRule="auto"/>
        <w:ind w:left="2160"/>
        <w:contextualSpacing/>
      </w:pPr>
      <w:r w:rsidRPr="00770C43">
        <w:rPr>
          <w:highlight w:val="yellow"/>
        </w:rPr>
        <w:t>Alternative option</w:t>
      </w:r>
      <w:r w:rsidR="009C2B89" w:rsidRPr="00770C43">
        <w:rPr>
          <w:highlight w:val="yellow"/>
        </w:rPr>
        <w:t>s</w:t>
      </w:r>
      <w:r w:rsidRPr="00770C43">
        <w:rPr>
          <w:highlight w:val="yellow"/>
        </w:rPr>
        <w:t xml:space="preserve"> also require sigma </w:t>
      </w:r>
      <w:r w:rsidR="00990B08" w:rsidRPr="00770C43">
        <w:rPr>
          <w:highlight w:val="yellow"/>
        </w:rPr>
        <w:t>width</w:t>
      </w:r>
      <w:r w:rsidRPr="00770C43">
        <w:rPr>
          <w:highlight w:val="yellow"/>
        </w:rPr>
        <w:t xml:space="preserve"> </w:t>
      </w:r>
      <w:r w:rsidR="009C2B89" w:rsidRPr="00770C43">
        <w:rPr>
          <w:highlight w:val="yellow"/>
        </w:rPr>
        <w:t xml:space="preserve">(not sigma aspect ratio) </w:t>
      </w:r>
      <w:r w:rsidRPr="00770C43">
        <w:rPr>
          <w:highlight w:val="yellow"/>
        </w:rPr>
        <w:t>in log10 units</w:t>
      </w:r>
    </w:p>
    <w:p w14:paraId="5680346F" w14:textId="77777777" w:rsidR="00CD1AE1" w:rsidRDefault="00CD1AE1" w:rsidP="00036F21">
      <w:pPr>
        <w:tabs>
          <w:tab w:val="left" w:pos="720"/>
          <w:tab w:val="left" w:pos="1440"/>
        </w:tabs>
        <w:spacing w:line="240" w:lineRule="auto"/>
        <w:ind w:left="2160" w:hanging="2160"/>
        <w:contextualSpacing/>
      </w:pPr>
      <w:r>
        <w:t>Line</w:t>
      </w:r>
      <w:r>
        <w:tab/>
        <w:t>25a:</w:t>
      </w:r>
      <w:r>
        <w:tab/>
      </w:r>
      <w:r>
        <w:rPr>
          <w:i/>
        </w:rPr>
        <w:t>number of fault mechanism models</w:t>
      </w:r>
    </w:p>
    <w:p w14:paraId="0F6861F7" w14:textId="7D3573B9" w:rsidR="00CD1AE1" w:rsidRDefault="00CD1AE1" w:rsidP="00036F21">
      <w:pPr>
        <w:tabs>
          <w:tab w:val="left" w:pos="720"/>
          <w:tab w:val="left" w:pos="1440"/>
        </w:tabs>
        <w:spacing w:line="240" w:lineRule="auto"/>
        <w:ind w:left="2160" w:hanging="2160"/>
        <w:contextualSpacing/>
      </w:pPr>
      <w:r>
        <w:tab/>
      </w:r>
      <w:r>
        <w:tab/>
      </w:r>
      <w:r>
        <w:tab/>
      </w:r>
      <w:r w:rsidR="00B87B92">
        <w:tab/>
      </w:r>
      <w:r>
        <w:t xml:space="preserve">Number of fault mechanism models for a given source. </w:t>
      </w:r>
    </w:p>
    <w:p w14:paraId="3282F9D4" w14:textId="77777777" w:rsidR="00CD1AE1" w:rsidRDefault="00CD1AE1" w:rsidP="00036F21">
      <w:pPr>
        <w:tabs>
          <w:tab w:val="left" w:pos="720"/>
          <w:tab w:val="left" w:pos="1440"/>
        </w:tabs>
        <w:spacing w:line="240" w:lineRule="auto"/>
        <w:ind w:left="2160" w:hanging="2160"/>
        <w:contextualSpacing/>
      </w:pPr>
      <w:r>
        <w:t>Line</w:t>
      </w:r>
      <w:r>
        <w:tab/>
        <w:t>25b:</w:t>
      </w:r>
      <w:r>
        <w:tab/>
      </w:r>
      <w:proofErr w:type="spellStart"/>
      <w:r>
        <w:rPr>
          <w:i/>
        </w:rPr>
        <w:t>wts</w:t>
      </w:r>
      <w:proofErr w:type="spellEnd"/>
      <w:r>
        <w:rPr>
          <w:i/>
        </w:rPr>
        <w:t xml:space="preserve"> for fault mechanism model</w:t>
      </w:r>
    </w:p>
    <w:p w14:paraId="65B6FD39" w14:textId="06A56853" w:rsidR="00CD1AE1" w:rsidRDefault="00CD1AE1" w:rsidP="00036F21">
      <w:pPr>
        <w:tabs>
          <w:tab w:val="left" w:pos="720"/>
          <w:tab w:val="left" w:pos="1440"/>
        </w:tabs>
        <w:spacing w:line="240" w:lineRule="auto"/>
        <w:ind w:left="2160" w:hanging="2160"/>
        <w:contextualSpacing/>
      </w:pPr>
      <w:r>
        <w:tab/>
      </w:r>
      <w:r>
        <w:tab/>
      </w:r>
      <w:r>
        <w:tab/>
      </w:r>
      <w:r w:rsidR="00B87B92">
        <w:tab/>
      </w:r>
      <w:r>
        <w:t>Listing of fault models.</w:t>
      </w:r>
    </w:p>
    <w:p w14:paraId="3E82B24C" w14:textId="77777777" w:rsidR="00B87B92" w:rsidRDefault="00CD1AE1" w:rsidP="00B87B92">
      <w:pPr>
        <w:tabs>
          <w:tab w:val="left" w:pos="720"/>
          <w:tab w:val="left" w:pos="1440"/>
        </w:tabs>
        <w:spacing w:line="240" w:lineRule="auto"/>
        <w:ind w:left="2160" w:hanging="2160"/>
        <w:contextualSpacing/>
        <w:rPr>
          <w:i/>
        </w:rPr>
      </w:pPr>
      <w:r>
        <w:t>Line</w:t>
      </w:r>
      <w:r>
        <w:tab/>
        <w:t>25c:</w:t>
      </w:r>
      <w:r>
        <w:tab/>
      </w:r>
      <w:r>
        <w:rPr>
          <w:i/>
        </w:rPr>
        <w:t>number of fault mechanisms</w:t>
      </w:r>
    </w:p>
    <w:p w14:paraId="74A866EB" w14:textId="77777777" w:rsidR="00B87B92" w:rsidRDefault="00B87B92" w:rsidP="00B87B92">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Number of individual mechanism types. Mechanism types are dependent on selected attenuation relationship. </w:t>
      </w:r>
    </w:p>
    <w:p w14:paraId="05192195" w14:textId="77777777" w:rsidR="00B87B92" w:rsidRDefault="00CD1AE1" w:rsidP="00B87B92">
      <w:pPr>
        <w:tabs>
          <w:tab w:val="left" w:pos="720"/>
          <w:tab w:val="left" w:pos="1440"/>
        </w:tabs>
        <w:spacing w:line="240" w:lineRule="auto"/>
        <w:ind w:left="2160" w:hanging="2160"/>
        <w:contextualSpacing/>
        <w:rPr>
          <w:i/>
        </w:rPr>
      </w:pPr>
      <w:r>
        <w:t xml:space="preserve">Line </w:t>
      </w:r>
      <w:r>
        <w:tab/>
        <w:t>25d</w:t>
      </w:r>
      <w:r>
        <w:tab/>
      </w:r>
      <w:proofErr w:type="spellStart"/>
      <w:r>
        <w:rPr>
          <w:i/>
        </w:rPr>
        <w:t>ftype</w:t>
      </w:r>
      <w:proofErr w:type="spellEnd"/>
      <w:r>
        <w:rPr>
          <w:i/>
        </w:rPr>
        <w:t>(s)</w:t>
      </w:r>
    </w:p>
    <w:p w14:paraId="2BA53D02" w14:textId="57CB96CC" w:rsidR="00CD1AE1" w:rsidRDefault="00B87B92" w:rsidP="00036F21">
      <w:pPr>
        <w:tabs>
          <w:tab w:val="left" w:pos="720"/>
          <w:tab w:val="left" w:pos="1440"/>
        </w:tabs>
        <w:spacing w:line="240" w:lineRule="auto"/>
        <w:ind w:left="2160" w:hanging="2160"/>
        <w:contextualSpacing/>
      </w:pPr>
      <w:r>
        <w:rPr>
          <w:i/>
        </w:rPr>
        <w:tab/>
      </w:r>
      <w:r w:rsidR="00CD1AE1">
        <w:tab/>
      </w:r>
      <w:r w:rsidR="00CD1AE1">
        <w:tab/>
      </w:r>
      <w:r w:rsidR="00CD1AE1">
        <w:tab/>
        <w:t xml:space="preserve">Fault mechanism type(s). In </w:t>
      </w:r>
      <w:proofErr w:type="gramStart"/>
      <w:r w:rsidR="00CD1AE1">
        <w:t>general</w:t>
      </w:r>
      <w:proofErr w:type="gramEnd"/>
      <w:r w:rsidR="00CD1AE1">
        <w:t xml:space="preserve"> the following are used for two different classes of attenuation models:</w:t>
      </w:r>
    </w:p>
    <w:p w14:paraId="7D2239FC" w14:textId="77777777" w:rsidR="00CD1AE1" w:rsidRDefault="00CD1AE1" w:rsidP="00036F21">
      <w:pPr>
        <w:pStyle w:val="BodyTextIndent"/>
        <w:tabs>
          <w:tab w:val="clear" w:pos="1152"/>
          <w:tab w:val="clear" w:pos="1584"/>
          <w:tab w:val="left" w:pos="2160"/>
        </w:tabs>
        <w:spacing w:line="240" w:lineRule="auto"/>
        <w:contextualSpacing/>
        <w:rPr>
          <w:u w:val="single"/>
        </w:rPr>
      </w:pPr>
      <w:r>
        <w:tab/>
      </w:r>
      <w:r>
        <w:tab/>
      </w:r>
      <w:r>
        <w:tab/>
      </w:r>
      <w:r>
        <w:rPr>
          <w:u w:val="single"/>
        </w:rPr>
        <w:t>Crustal Models</w:t>
      </w:r>
    </w:p>
    <w:p w14:paraId="25176498" w14:textId="77777777" w:rsidR="00CD1AE1" w:rsidRDefault="00CD1AE1" w:rsidP="00036F21">
      <w:pPr>
        <w:pStyle w:val="BodyTextIndent"/>
        <w:tabs>
          <w:tab w:val="clear" w:pos="1152"/>
          <w:tab w:val="left" w:pos="2880"/>
        </w:tabs>
        <w:spacing w:line="240" w:lineRule="auto"/>
        <w:contextualSpacing/>
      </w:pPr>
      <w:r>
        <w:tab/>
      </w:r>
      <w:r>
        <w:tab/>
      </w:r>
      <w:r>
        <w:tab/>
      </w:r>
      <w:r>
        <w:tab/>
        <w:t>0 = Strike-slip</w:t>
      </w:r>
    </w:p>
    <w:p w14:paraId="0D7AF25D" w14:textId="77777777" w:rsidR="00CD1AE1" w:rsidRDefault="00CD1AE1" w:rsidP="00036F21">
      <w:pPr>
        <w:pStyle w:val="BodyTextIndent"/>
        <w:tabs>
          <w:tab w:val="clear" w:pos="1152"/>
          <w:tab w:val="left" w:pos="2880"/>
        </w:tabs>
        <w:spacing w:line="240" w:lineRule="auto"/>
        <w:contextualSpacing/>
      </w:pPr>
      <w:r>
        <w:tab/>
      </w:r>
      <w:r>
        <w:tab/>
      </w:r>
      <w:r>
        <w:tab/>
      </w:r>
      <w:r>
        <w:tab/>
        <w:t>0.5 = Oblique/Strike-slip</w:t>
      </w:r>
    </w:p>
    <w:p w14:paraId="40B096C7" w14:textId="77777777" w:rsidR="00CD1AE1" w:rsidRDefault="00CD1AE1" w:rsidP="00036F21">
      <w:pPr>
        <w:pStyle w:val="BodyTextIndent"/>
        <w:tabs>
          <w:tab w:val="clear" w:pos="1152"/>
          <w:tab w:val="left" w:pos="2880"/>
        </w:tabs>
        <w:spacing w:line="240" w:lineRule="auto"/>
        <w:contextualSpacing/>
      </w:pPr>
      <w:r>
        <w:tab/>
      </w:r>
      <w:r>
        <w:tab/>
      </w:r>
      <w:r>
        <w:tab/>
      </w:r>
      <w:r>
        <w:tab/>
        <w:t>1.0 = Reverse</w:t>
      </w:r>
    </w:p>
    <w:p w14:paraId="51952496" w14:textId="77777777" w:rsidR="00CD1AE1" w:rsidRDefault="00CD1AE1" w:rsidP="00036F21">
      <w:pPr>
        <w:pStyle w:val="BodyTextIndent"/>
        <w:tabs>
          <w:tab w:val="clear" w:pos="1152"/>
          <w:tab w:val="left" w:pos="2880"/>
        </w:tabs>
        <w:spacing w:line="240" w:lineRule="auto"/>
        <w:contextualSpacing/>
      </w:pPr>
      <w:r>
        <w:tab/>
      </w:r>
      <w:r>
        <w:tab/>
      </w:r>
      <w:r>
        <w:tab/>
      </w:r>
      <w:r>
        <w:tab/>
        <w:t>-0.5 = Oblique/Normal</w:t>
      </w:r>
    </w:p>
    <w:p w14:paraId="3D111FA9" w14:textId="0A6CDFD4" w:rsidR="00CD1AE1" w:rsidRDefault="00CD1AE1" w:rsidP="00036F21">
      <w:pPr>
        <w:pStyle w:val="BodyTextIndent"/>
        <w:tabs>
          <w:tab w:val="clear" w:pos="1152"/>
          <w:tab w:val="left" w:pos="2880"/>
        </w:tabs>
        <w:spacing w:line="240" w:lineRule="auto"/>
        <w:contextualSpacing/>
      </w:pPr>
      <w:r>
        <w:tab/>
      </w:r>
      <w:r>
        <w:tab/>
      </w:r>
      <w:r>
        <w:tab/>
      </w:r>
      <w:r>
        <w:tab/>
        <w:t>-1.0 = Normal</w:t>
      </w:r>
    </w:p>
    <w:p w14:paraId="54F86F42" w14:textId="77777777" w:rsidR="00CD1AE1" w:rsidRDefault="00CD1AE1" w:rsidP="00036F21">
      <w:pPr>
        <w:pStyle w:val="BodyTextIndent"/>
        <w:tabs>
          <w:tab w:val="clear" w:pos="1152"/>
          <w:tab w:val="clear" w:pos="1584"/>
          <w:tab w:val="left" w:pos="2160"/>
          <w:tab w:val="left" w:pos="2340"/>
        </w:tabs>
        <w:spacing w:line="240" w:lineRule="auto"/>
        <w:contextualSpacing/>
        <w:rPr>
          <w:u w:val="single"/>
        </w:rPr>
      </w:pPr>
      <w:r>
        <w:lastRenderedPageBreak/>
        <w:tab/>
      </w:r>
      <w:r>
        <w:tab/>
      </w:r>
      <w:r>
        <w:tab/>
      </w:r>
      <w:r>
        <w:rPr>
          <w:u w:val="single"/>
        </w:rPr>
        <w:t>Subduction Models</w:t>
      </w:r>
    </w:p>
    <w:p w14:paraId="59D12126" w14:textId="77777777" w:rsidR="00CD1AE1" w:rsidRDefault="00CD1AE1" w:rsidP="00C46A48">
      <w:pPr>
        <w:pStyle w:val="BodyTextIndent"/>
        <w:tabs>
          <w:tab w:val="clear" w:pos="1152"/>
          <w:tab w:val="left" w:pos="2880"/>
        </w:tabs>
        <w:spacing w:line="240" w:lineRule="auto"/>
        <w:contextualSpacing/>
      </w:pPr>
      <w:r>
        <w:tab/>
      </w:r>
      <w:r>
        <w:tab/>
      </w:r>
      <w:r>
        <w:tab/>
      </w:r>
      <w:r>
        <w:tab/>
        <w:t>0 = interface events</w:t>
      </w:r>
    </w:p>
    <w:p w14:paraId="46F19768" w14:textId="77777777" w:rsidR="00CD1AE1" w:rsidRDefault="00CD1AE1" w:rsidP="00C46A48">
      <w:pPr>
        <w:pStyle w:val="BodyTextIndent"/>
        <w:tabs>
          <w:tab w:val="clear" w:pos="792"/>
          <w:tab w:val="clear" w:pos="1152"/>
          <w:tab w:val="clear" w:pos="1584"/>
          <w:tab w:val="left" w:pos="1980"/>
        </w:tabs>
        <w:spacing w:line="240" w:lineRule="auto"/>
        <w:contextualSpacing/>
      </w:pPr>
      <w:r>
        <w:tab/>
      </w:r>
      <w:r>
        <w:tab/>
      </w:r>
      <w:r>
        <w:tab/>
      </w:r>
      <w:r>
        <w:tab/>
        <w:t xml:space="preserve">1 = </w:t>
      </w:r>
      <w:proofErr w:type="spellStart"/>
      <w:r>
        <w:t>intraslab</w:t>
      </w:r>
      <w:proofErr w:type="spellEnd"/>
      <w:r>
        <w:t xml:space="preserve"> events</w:t>
      </w:r>
    </w:p>
    <w:p w14:paraId="7647914D" w14:textId="77777777" w:rsidR="00DC2657" w:rsidRDefault="00CD1AE1" w:rsidP="00DC2657">
      <w:pPr>
        <w:tabs>
          <w:tab w:val="left" w:pos="720"/>
          <w:tab w:val="left" w:pos="1440"/>
        </w:tabs>
        <w:spacing w:line="240" w:lineRule="auto"/>
        <w:ind w:left="2160" w:hanging="2160"/>
        <w:contextualSpacing/>
        <w:rPr>
          <w:i/>
        </w:rPr>
      </w:pPr>
      <w:r>
        <w:t>Line</w:t>
      </w:r>
      <w:r>
        <w:tab/>
        <w:t>25e:</w:t>
      </w:r>
      <w:r>
        <w:tab/>
      </w:r>
      <w:proofErr w:type="spellStart"/>
      <w:r>
        <w:rPr>
          <w:i/>
        </w:rPr>
        <w:t>wts</w:t>
      </w:r>
      <w:proofErr w:type="spellEnd"/>
      <w:r>
        <w:rPr>
          <w:i/>
        </w:rPr>
        <w:t xml:space="preserve"> for fault mechanisms</w:t>
      </w:r>
    </w:p>
    <w:p w14:paraId="63A523E2" w14:textId="423F426F" w:rsidR="00CD1AE1" w:rsidRDefault="00DC2657" w:rsidP="00C46A48">
      <w:pPr>
        <w:tabs>
          <w:tab w:val="left" w:pos="720"/>
          <w:tab w:val="left" w:pos="1440"/>
        </w:tabs>
        <w:spacing w:line="240" w:lineRule="auto"/>
        <w:ind w:left="2160" w:hanging="2160"/>
        <w:contextualSpacing/>
      </w:pPr>
      <w:r>
        <w:rPr>
          <w:i/>
        </w:rPr>
        <w:tab/>
      </w:r>
      <w:r>
        <w:rPr>
          <w:i/>
        </w:rPr>
        <w:tab/>
      </w:r>
      <w:r>
        <w:rPr>
          <w:i/>
        </w:rPr>
        <w:tab/>
      </w:r>
      <w:r>
        <w:rPr>
          <w:i/>
        </w:rPr>
        <w:tab/>
      </w:r>
      <w:r w:rsidR="00CD1AE1">
        <w:t xml:space="preserve">Listing of fault mechanism weights. Total must sum to unity. </w:t>
      </w:r>
    </w:p>
    <w:p w14:paraId="7754AF94" w14:textId="77777777" w:rsidR="00CD1AE1" w:rsidRPr="00B87B92" w:rsidRDefault="00CD1AE1" w:rsidP="00C46A48"/>
    <w:p w14:paraId="4C4C1474" w14:textId="6B35FA36" w:rsidR="00687A23" w:rsidRDefault="00274C37" w:rsidP="00B3294E">
      <w:pPr>
        <w:pStyle w:val="Heading2"/>
      </w:pPr>
      <w:bookmarkStart w:id="10" w:name="_Toc129252360"/>
      <w:r>
        <w:t>Run</w:t>
      </w:r>
      <w:r w:rsidR="006D2433">
        <w:t xml:space="preserve"> File Notes (Run Option 0)</w:t>
      </w:r>
      <w:bookmarkEnd w:id="10"/>
      <w:r w:rsidR="006D2433">
        <w:t xml:space="preserve"> </w:t>
      </w:r>
    </w:p>
    <w:p w14:paraId="2A1A196B" w14:textId="5E8C7554" w:rsidR="006D2433" w:rsidRDefault="008D4A25" w:rsidP="00C46A48">
      <w:pPr>
        <w:pStyle w:val="BodyText"/>
        <w:spacing w:line="240" w:lineRule="auto"/>
        <w:contextualSpacing/>
      </w:pPr>
      <w:bookmarkStart w:id="11" w:name="_Toc348278952"/>
      <w:bookmarkStart w:id="12" w:name="_Toc348279202"/>
      <w:bookmarkStart w:id="13" w:name="_Toc348279571"/>
      <w:bookmarkStart w:id="14" w:name="_Toc348279629"/>
      <w:bookmarkEnd w:id="11"/>
      <w:bookmarkEnd w:id="12"/>
      <w:bookmarkEnd w:id="13"/>
      <w:bookmarkEnd w:id="14"/>
      <w:proofErr w:type="gramStart"/>
      <w:r>
        <w:t>Similar to</w:t>
      </w:r>
      <w:proofErr w:type="gramEnd"/>
      <w:r>
        <w:t xml:space="preserve"> the different format of the fault file from previous versions of the hazard code, the current version (HAZ45</w:t>
      </w:r>
      <w:r w:rsidR="00DC2657">
        <w:t>.</w:t>
      </w:r>
      <w:r w:rsidR="00C44D47">
        <w:t>3</w:t>
      </w:r>
      <w:r>
        <w:t>) requires an input file with a new format which is not backwards compatible with the previous versions. The new version is described below.</w:t>
      </w:r>
    </w:p>
    <w:p w14:paraId="39008B59" w14:textId="77777777" w:rsidR="00DC2657" w:rsidRDefault="00DC2657" w:rsidP="00C46A48">
      <w:pPr>
        <w:pStyle w:val="BodyText"/>
        <w:tabs>
          <w:tab w:val="clear" w:pos="1152"/>
          <w:tab w:val="clear" w:pos="1584"/>
          <w:tab w:val="left" w:pos="1440"/>
        </w:tabs>
        <w:spacing w:line="240" w:lineRule="auto"/>
        <w:contextualSpacing/>
        <w:rPr>
          <w:lang w:val="en-US"/>
        </w:rPr>
      </w:pPr>
      <w:r w:rsidRPr="00DC2657">
        <w:rPr>
          <w:lang w:val="en-US"/>
        </w:rPr>
        <w:t>Line</w:t>
      </w:r>
      <w:r w:rsidRPr="00DC2657">
        <w:rPr>
          <w:lang w:val="en-US"/>
        </w:rPr>
        <w:tab/>
        <w:t>1:</w:t>
      </w:r>
      <w:r w:rsidRPr="00DC2657">
        <w:rPr>
          <w:lang w:val="en-US"/>
        </w:rPr>
        <w:tab/>
      </w:r>
      <w:proofErr w:type="spellStart"/>
      <w:r w:rsidRPr="00DC2657">
        <w:rPr>
          <w:i/>
          <w:lang w:val="en-US"/>
        </w:rPr>
        <w:t>faultfile</w:t>
      </w:r>
      <w:proofErr w:type="spellEnd"/>
      <w:r w:rsidRPr="00DC2657">
        <w:rPr>
          <w:lang w:val="en-US"/>
        </w:rPr>
        <w:t xml:space="preserve"> </w:t>
      </w:r>
    </w:p>
    <w:p w14:paraId="6A84553B" w14:textId="23BF5E14" w:rsidR="00DC2657" w:rsidRPr="00DC2657" w:rsidRDefault="00DC2657" w:rsidP="00C46A48">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Filename of the fault file. Note this ascii string does not need to be bracketed with quotation marks. </w:t>
      </w:r>
    </w:p>
    <w:p w14:paraId="71C6B1F7" w14:textId="3AB45B8E" w:rsidR="00DC2657" w:rsidRPr="00DC2657" w:rsidRDefault="00DC2657" w:rsidP="00C46A48">
      <w:pPr>
        <w:pStyle w:val="BodyText"/>
        <w:tabs>
          <w:tab w:val="clear" w:pos="1584"/>
          <w:tab w:val="left" w:pos="1440"/>
        </w:tabs>
        <w:spacing w:line="240" w:lineRule="auto"/>
        <w:contextualSpacing/>
        <w:rPr>
          <w:lang w:val="en-US"/>
        </w:rPr>
      </w:pPr>
      <w:r w:rsidRPr="00DC2657">
        <w:rPr>
          <w:lang w:val="en-US"/>
        </w:rPr>
        <w:t>Line</w:t>
      </w:r>
      <w:r w:rsidRPr="00DC2657">
        <w:rPr>
          <w:lang w:val="en-US"/>
        </w:rPr>
        <w:tab/>
        <w:t>2:</w:t>
      </w:r>
      <w:r w:rsidRPr="00DC2657">
        <w:rPr>
          <w:lang w:val="en-US"/>
        </w:rPr>
        <w:tab/>
      </w:r>
      <w:r w:rsidR="002D72CA">
        <w:rPr>
          <w:lang w:val="en-US"/>
        </w:rPr>
        <w:tab/>
      </w:r>
      <w:r w:rsidRPr="00DC2657">
        <w:rPr>
          <w:i/>
          <w:lang w:val="en-US"/>
        </w:rPr>
        <w:t>version</w:t>
      </w:r>
    </w:p>
    <w:p w14:paraId="6EA64265" w14:textId="39AC167A" w:rsidR="00DC2657" w:rsidRPr="00DC2657" w:rsidRDefault="00DC2657" w:rsidP="00C46A48">
      <w:pPr>
        <w:pStyle w:val="BodyText"/>
        <w:tabs>
          <w:tab w:val="clear" w:pos="1152"/>
          <w:tab w:val="clear" w:pos="1584"/>
          <w:tab w:val="left" w:pos="2160"/>
        </w:tabs>
        <w:spacing w:line="240" w:lineRule="auto"/>
        <w:contextualSpacing/>
        <w:rPr>
          <w:lang w:val="en-US"/>
        </w:rPr>
      </w:pPr>
      <w:r w:rsidRPr="00DC2657">
        <w:rPr>
          <w:lang w:val="en-US"/>
        </w:rPr>
        <w:tab/>
      </w:r>
      <w:r w:rsidRPr="00DC2657">
        <w:rPr>
          <w:lang w:val="en-US"/>
        </w:rPr>
        <w:tab/>
      </w:r>
      <w:r w:rsidR="002D72CA">
        <w:rPr>
          <w:lang w:val="en-US"/>
        </w:rPr>
        <w:tab/>
      </w:r>
      <w:r w:rsidRPr="00DC2657">
        <w:rPr>
          <w:lang w:val="en-US"/>
        </w:rPr>
        <w:t xml:space="preserve">Version number of fault file listed in Line 1 above. </w:t>
      </w:r>
    </w:p>
    <w:p w14:paraId="7B4E0BA8" w14:textId="19E70663" w:rsidR="00DC2657" w:rsidRPr="00DC2657" w:rsidRDefault="00DC2657" w:rsidP="00C46A48">
      <w:pPr>
        <w:pStyle w:val="BodyText"/>
        <w:tabs>
          <w:tab w:val="clear" w:pos="1152"/>
          <w:tab w:val="clear" w:pos="1584"/>
          <w:tab w:val="left" w:pos="1440"/>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r w:rsidRPr="00DC2657">
        <w:rPr>
          <w:lang w:val="en-US"/>
        </w:rPr>
        <w:t>(e.g., 45.2 or 45.3)</w:t>
      </w:r>
    </w:p>
    <w:p w14:paraId="7C222CAE" w14:textId="18C86C56" w:rsidR="00DC2657" w:rsidRPr="00DC2657" w:rsidRDefault="00DC2657" w:rsidP="00C46A48">
      <w:pPr>
        <w:pStyle w:val="BodyText"/>
        <w:tabs>
          <w:tab w:val="clear" w:pos="1584"/>
          <w:tab w:val="left" w:pos="1440"/>
        </w:tabs>
        <w:spacing w:line="240" w:lineRule="auto"/>
        <w:contextualSpacing/>
        <w:rPr>
          <w:lang w:val="en-US"/>
        </w:rPr>
      </w:pPr>
      <w:r w:rsidRPr="00DC2657">
        <w:rPr>
          <w:lang w:val="en-US"/>
        </w:rPr>
        <w:t>Line</w:t>
      </w:r>
      <w:r w:rsidRPr="00DC2657">
        <w:rPr>
          <w:lang w:val="en-US"/>
        </w:rPr>
        <w:tab/>
        <w:t>3:</w:t>
      </w:r>
      <w:r w:rsidRPr="00DC2657">
        <w:rPr>
          <w:lang w:val="en-US"/>
        </w:rPr>
        <w:tab/>
      </w:r>
      <w:r w:rsidR="002D72CA">
        <w:rPr>
          <w:lang w:val="en-US"/>
        </w:rPr>
        <w:tab/>
      </w:r>
      <w:proofErr w:type="spellStart"/>
      <w:r w:rsidRPr="00DC2657">
        <w:rPr>
          <w:i/>
          <w:lang w:val="en-US"/>
        </w:rPr>
        <w:t>minlat</w:t>
      </w:r>
      <w:proofErr w:type="spellEnd"/>
      <w:r w:rsidRPr="00DC2657">
        <w:rPr>
          <w:i/>
          <w:lang w:val="en-US"/>
        </w:rPr>
        <w:t xml:space="preserve">, </w:t>
      </w:r>
      <w:proofErr w:type="spellStart"/>
      <w:r w:rsidRPr="00DC2657">
        <w:rPr>
          <w:i/>
          <w:lang w:val="en-US"/>
        </w:rPr>
        <w:t>maxlat</w:t>
      </w:r>
      <w:proofErr w:type="spellEnd"/>
      <w:r w:rsidRPr="00DC2657">
        <w:rPr>
          <w:i/>
          <w:lang w:val="en-US"/>
        </w:rPr>
        <w:t xml:space="preserve">, </w:t>
      </w:r>
      <w:proofErr w:type="spellStart"/>
      <w:r w:rsidRPr="00DC2657">
        <w:rPr>
          <w:i/>
          <w:lang w:val="en-US"/>
        </w:rPr>
        <w:t>minlong</w:t>
      </w:r>
      <w:proofErr w:type="spellEnd"/>
      <w:r w:rsidRPr="00DC2657">
        <w:rPr>
          <w:i/>
          <w:lang w:val="en-US"/>
        </w:rPr>
        <w:t xml:space="preserve">, </w:t>
      </w:r>
      <w:proofErr w:type="spellStart"/>
      <w:r w:rsidRPr="00DC2657">
        <w:rPr>
          <w:i/>
          <w:lang w:val="en-US"/>
        </w:rPr>
        <w:t>maxlong</w:t>
      </w:r>
      <w:proofErr w:type="spellEnd"/>
      <w:r w:rsidRPr="00DC2657">
        <w:rPr>
          <w:lang w:val="en-US"/>
        </w:rPr>
        <w:t xml:space="preserve"> </w:t>
      </w:r>
    </w:p>
    <w:p w14:paraId="46190AC5" w14:textId="6902446C" w:rsidR="00DC2657" w:rsidRPr="00DC2657" w:rsidRDefault="00DC2657" w:rsidP="00C46A48">
      <w:pPr>
        <w:pStyle w:val="BodyText"/>
        <w:tabs>
          <w:tab w:val="clear" w:pos="1584"/>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proofErr w:type="spellStart"/>
      <w:r w:rsidRPr="00DC2657">
        <w:rPr>
          <w:lang w:val="en-US"/>
        </w:rPr>
        <w:t>Minlat</w:t>
      </w:r>
      <w:proofErr w:type="spellEnd"/>
      <w:r w:rsidRPr="00DC2657">
        <w:rPr>
          <w:lang w:val="en-US"/>
        </w:rPr>
        <w:t xml:space="preserve"> = minimum latitude for analysis</w:t>
      </w:r>
    </w:p>
    <w:p w14:paraId="49BEEF46" w14:textId="48605DF3" w:rsidR="00DC2657" w:rsidRPr="00DC2657" w:rsidRDefault="00DC2657" w:rsidP="00C46A48">
      <w:pPr>
        <w:pStyle w:val="BodyText"/>
        <w:tabs>
          <w:tab w:val="clear" w:pos="1584"/>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proofErr w:type="spellStart"/>
      <w:r w:rsidRPr="00DC2657">
        <w:rPr>
          <w:lang w:val="en-US"/>
        </w:rPr>
        <w:t>Maxlat</w:t>
      </w:r>
      <w:proofErr w:type="spellEnd"/>
      <w:r w:rsidRPr="00DC2657">
        <w:rPr>
          <w:lang w:val="en-US"/>
        </w:rPr>
        <w:t xml:space="preserve"> = maximum latitude for analysis</w:t>
      </w:r>
    </w:p>
    <w:p w14:paraId="3CEE23C0" w14:textId="6907A865" w:rsidR="00DC2657" w:rsidRPr="00DC2657" w:rsidRDefault="00DC2657" w:rsidP="00C46A48">
      <w:pPr>
        <w:pStyle w:val="BodyText"/>
        <w:tabs>
          <w:tab w:val="clear" w:pos="1584"/>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proofErr w:type="spellStart"/>
      <w:r w:rsidRPr="00DC2657">
        <w:rPr>
          <w:lang w:val="en-US"/>
        </w:rPr>
        <w:t>Minlong</w:t>
      </w:r>
      <w:proofErr w:type="spellEnd"/>
      <w:r w:rsidRPr="00DC2657">
        <w:rPr>
          <w:lang w:val="en-US"/>
        </w:rPr>
        <w:t xml:space="preserve"> = minimum longitude for analysis</w:t>
      </w:r>
    </w:p>
    <w:p w14:paraId="16DE55FE" w14:textId="65D40EA5" w:rsidR="00DC2657" w:rsidRPr="00DC2657" w:rsidRDefault="00DC2657" w:rsidP="00C46A48">
      <w:pPr>
        <w:pStyle w:val="BodyText"/>
        <w:tabs>
          <w:tab w:val="clear" w:pos="1584"/>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proofErr w:type="spellStart"/>
      <w:r w:rsidRPr="00DC2657">
        <w:rPr>
          <w:lang w:val="en-US"/>
        </w:rPr>
        <w:t>Maxlong</w:t>
      </w:r>
      <w:proofErr w:type="spellEnd"/>
      <w:r w:rsidRPr="00DC2657">
        <w:rPr>
          <w:lang w:val="en-US"/>
        </w:rPr>
        <w:t xml:space="preserve"> = maximum longitude for analysis</w:t>
      </w:r>
    </w:p>
    <w:p w14:paraId="6A95B18F" w14:textId="77777777" w:rsidR="00DC2657" w:rsidRPr="00DC2657" w:rsidRDefault="00DC2657" w:rsidP="00C46A48">
      <w:pPr>
        <w:pStyle w:val="BodyText"/>
        <w:tabs>
          <w:tab w:val="clear" w:pos="1152"/>
          <w:tab w:val="clear" w:pos="1584"/>
          <w:tab w:val="left" w:pos="1440"/>
          <w:tab w:val="left" w:pos="2160"/>
        </w:tabs>
        <w:spacing w:line="240" w:lineRule="auto"/>
        <w:contextualSpacing/>
        <w:rPr>
          <w:lang w:val="en-US"/>
        </w:rPr>
      </w:pPr>
      <w:r w:rsidRPr="00DC2657">
        <w:rPr>
          <w:lang w:val="en-US"/>
        </w:rPr>
        <w:t>Line</w:t>
      </w:r>
      <w:r w:rsidRPr="00DC2657">
        <w:rPr>
          <w:lang w:val="en-US"/>
        </w:rPr>
        <w:tab/>
        <w:t>4:</w:t>
      </w:r>
      <w:r w:rsidRPr="00DC2657">
        <w:rPr>
          <w:lang w:val="en-US"/>
        </w:rPr>
        <w:tab/>
      </w:r>
      <w:proofErr w:type="spellStart"/>
      <w:r w:rsidRPr="00DC2657">
        <w:rPr>
          <w:i/>
          <w:lang w:val="en-US"/>
        </w:rPr>
        <w:t>maxdist</w:t>
      </w:r>
      <w:proofErr w:type="spellEnd"/>
      <w:r w:rsidRPr="00DC2657">
        <w:rPr>
          <w:lang w:val="en-US"/>
        </w:rPr>
        <w:t xml:space="preserve"> </w:t>
      </w:r>
    </w:p>
    <w:p w14:paraId="0BC9B550" w14:textId="1EFE2C09" w:rsidR="00DC2657" w:rsidRPr="00DC2657" w:rsidRDefault="00DC2657" w:rsidP="00C46A48">
      <w:pPr>
        <w:pStyle w:val="BodyText"/>
        <w:tabs>
          <w:tab w:val="clear" w:pos="1584"/>
          <w:tab w:val="left" w:pos="1440"/>
          <w:tab w:val="left" w:pos="2160"/>
        </w:tabs>
        <w:spacing w:line="240" w:lineRule="auto"/>
        <w:ind w:left="2160"/>
        <w:contextualSpacing/>
        <w:rPr>
          <w:lang w:val="en-US"/>
        </w:rPr>
      </w:pPr>
      <w:r w:rsidRPr="00DC2657">
        <w:rPr>
          <w:lang w:val="en-US"/>
        </w:rPr>
        <w:t xml:space="preserve">Maximum distance used in the analysis. Sources which are beyond this distance are not used in the analysis even if they are defined in the fault file. </w:t>
      </w:r>
    </w:p>
    <w:p w14:paraId="543D62ED" w14:textId="17EC0826" w:rsidR="00DC2657" w:rsidRPr="00DC2657" w:rsidRDefault="00DC2657" w:rsidP="00C46A48">
      <w:pPr>
        <w:pStyle w:val="BodyText"/>
        <w:tabs>
          <w:tab w:val="left" w:pos="1440"/>
          <w:tab w:val="left" w:pos="2160"/>
        </w:tabs>
        <w:spacing w:line="240" w:lineRule="auto"/>
        <w:contextualSpacing/>
        <w:rPr>
          <w:lang w:val="en-US"/>
        </w:rPr>
      </w:pPr>
      <w:r w:rsidRPr="00DC2657">
        <w:rPr>
          <w:lang w:val="en-US"/>
        </w:rPr>
        <w:t xml:space="preserve">Line </w:t>
      </w:r>
      <w:r w:rsidRPr="00DC2657">
        <w:rPr>
          <w:lang w:val="en-US"/>
        </w:rPr>
        <w:tab/>
        <w:t>5:</w:t>
      </w:r>
      <w:r w:rsidRPr="00DC2657">
        <w:rPr>
          <w:lang w:val="en-US"/>
        </w:rPr>
        <w:tab/>
      </w:r>
      <w:r w:rsidR="002D72CA">
        <w:rPr>
          <w:lang w:val="en-US"/>
        </w:rPr>
        <w:tab/>
      </w:r>
      <w:r w:rsidRPr="00DC2657">
        <w:rPr>
          <w:i/>
          <w:lang w:val="en-US"/>
        </w:rPr>
        <w:t xml:space="preserve">Title String </w:t>
      </w:r>
    </w:p>
    <w:p w14:paraId="52090606" w14:textId="45026EB0" w:rsidR="00DC2657" w:rsidRPr="00DC2657" w:rsidRDefault="00DC2657" w:rsidP="00C46A48">
      <w:pPr>
        <w:pStyle w:val="BodyText"/>
        <w:tabs>
          <w:tab w:val="clear" w:pos="1584"/>
          <w:tab w:val="left" w:pos="1440"/>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r w:rsidR="002D72CA">
        <w:rPr>
          <w:lang w:val="en-US"/>
        </w:rPr>
        <w:tab/>
      </w:r>
      <w:r w:rsidRPr="00DC2657">
        <w:rPr>
          <w:lang w:val="en-US"/>
        </w:rPr>
        <w:t>Text title string which will be echoed to output files.</w:t>
      </w:r>
    </w:p>
    <w:p w14:paraId="3F38EB8C" w14:textId="095D3E2B" w:rsidR="00DC2657" w:rsidRPr="00DC2657" w:rsidRDefault="00DC2657" w:rsidP="00C46A48">
      <w:pPr>
        <w:pStyle w:val="BodyText"/>
        <w:tabs>
          <w:tab w:val="left" w:pos="1440"/>
          <w:tab w:val="left" w:pos="2160"/>
        </w:tabs>
        <w:spacing w:line="240" w:lineRule="auto"/>
        <w:contextualSpacing/>
        <w:rPr>
          <w:lang w:val="en-US"/>
        </w:rPr>
      </w:pPr>
      <w:r w:rsidRPr="00DC2657">
        <w:rPr>
          <w:lang w:val="en-US"/>
        </w:rPr>
        <w:t xml:space="preserve">Line </w:t>
      </w:r>
      <w:r w:rsidRPr="00DC2657">
        <w:rPr>
          <w:lang w:val="en-US"/>
        </w:rPr>
        <w:tab/>
        <w:t>6:</w:t>
      </w:r>
      <w:r w:rsidRPr="00DC2657">
        <w:rPr>
          <w:lang w:val="en-US"/>
        </w:rPr>
        <w:tab/>
      </w:r>
      <w:r w:rsidR="002D72CA">
        <w:rPr>
          <w:lang w:val="en-US"/>
        </w:rPr>
        <w:tab/>
      </w:r>
      <w:proofErr w:type="spellStart"/>
      <w:r w:rsidRPr="00DC2657">
        <w:rPr>
          <w:i/>
          <w:lang w:val="en-US"/>
        </w:rPr>
        <w:t>nProb</w:t>
      </w:r>
      <w:proofErr w:type="spellEnd"/>
      <w:r w:rsidRPr="00DC2657">
        <w:rPr>
          <w:i/>
          <w:lang w:val="en-US"/>
        </w:rPr>
        <w:t xml:space="preserve">, </w:t>
      </w:r>
      <w:proofErr w:type="spellStart"/>
      <w:r w:rsidRPr="00DC2657">
        <w:rPr>
          <w:i/>
          <w:lang w:val="en-US"/>
        </w:rPr>
        <w:t>nAttentype</w:t>
      </w:r>
      <w:proofErr w:type="spellEnd"/>
    </w:p>
    <w:p w14:paraId="05B12BC3" w14:textId="27769943" w:rsidR="00DC2657" w:rsidRPr="00DC2657" w:rsidRDefault="00DC2657" w:rsidP="00C46A48">
      <w:pPr>
        <w:pStyle w:val="BodyText"/>
        <w:tabs>
          <w:tab w:val="clear" w:pos="1584"/>
          <w:tab w:val="left" w:pos="1440"/>
          <w:tab w:val="left" w:pos="2160"/>
        </w:tabs>
        <w:spacing w:line="240" w:lineRule="auto"/>
        <w:ind w:left="2160"/>
        <w:contextualSpacing/>
        <w:rPr>
          <w:lang w:val="en-US"/>
        </w:rPr>
      </w:pPr>
      <w:r w:rsidRPr="00DC2657">
        <w:rPr>
          <w:lang w:val="en-US"/>
        </w:rPr>
        <w:t>Number of problems (i.e., specific spectral acceleration periods) for the analysis.</w:t>
      </w:r>
    </w:p>
    <w:p w14:paraId="78E87968" w14:textId="5F18334E" w:rsidR="00DC2657" w:rsidRPr="00DC2657" w:rsidRDefault="00DC2657" w:rsidP="00C46A48">
      <w:pPr>
        <w:pStyle w:val="BodyText"/>
        <w:tabs>
          <w:tab w:val="clear" w:pos="1584"/>
          <w:tab w:val="left" w:pos="1440"/>
          <w:tab w:val="left" w:pos="2160"/>
        </w:tabs>
        <w:spacing w:line="240" w:lineRule="auto"/>
        <w:ind w:left="2160"/>
        <w:contextualSpacing/>
        <w:rPr>
          <w:lang w:val="en-US"/>
        </w:rPr>
      </w:pPr>
      <w:r w:rsidRPr="00DC2657">
        <w:rPr>
          <w:lang w:val="en-US"/>
        </w:rPr>
        <w:t xml:space="preserve">Number of attenuation model types which will follow (e.g., crustal models, subduction models, etc.). The corresponding fault file must have at least one source defined for each </w:t>
      </w:r>
      <w:proofErr w:type="spellStart"/>
      <w:r w:rsidRPr="00DC2657">
        <w:rPr>
          <w:lang w:val="en-US"/>
        </w:rPr>
        <w:t>nAttentype</w:t>
      </w:r>
      <w:proofErr w:type="spellEnd"/>
      <w:r w:rsidRPr="00DC2657">
        <w:rPr>
          <w:lang w:val="en-US"/>
        </w:rPr>
        <w:t xml:space="preserve"> model.  </w:t>
      </w:r>
    </w:p>
    <w:p w14:paraId="09867303" w14:textId="77777777" w:rsidR="00DC2657" w:rsidRPr="00DC2657" w:rsidRDefault="00DC2657" w:rsidP="00C46A48">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7:</w:t>
      </w:r>
      <w:r w:rsidRPr="00DC2657">
        <w:rPr>
          <w:lang w:val="en-US"/>
        </w:rPr>
        <w:tab/>
      </w:r>
      <w:proofErr w:type="spellStart"/>
      <w:r w:rsidRPr="00DC2657">
        <w:rPr>
          <w:i/>
          <w:lang w:val="en-US"/>
        </w:rPr>
        <w:t>specT</w:t>
      </w:r>
      <w:proofErr w:type="spellEnd"/>
      <w:r w:rsidRPr="00DC2657">
        <w:rPr>
          <w:i/>
          <w:lang w:val="en-US"/>
        </w:rPr>
        <w:t xml:space="preserve">, </w:t>
      </w:r>
      <w:proofErr w:type="spellStart"/>
      <w:r w:rsidRPr="00DC2657">
        <w:rPr>
          <w:i/>
          <w:lang w:val="en-US"/>
        </w:rPr>
        <w:t>maxEps</w:t>
      </w:r>
      <w:proofErr w:type="spellEnd"/>
      <w:r w:rsidRPr="00DC2657">
        <w:rPr>
          <w:i/>
          <w:lang w:val="en-US"/>
        </w:rPr>
        <w:t xml:space="preserve">, </w:t>
      </w:r>
      <w:proofErr w:type="spellStart"/>
      <w:r w:rsidRPr="00DC2657">
        <w:rPr>
          <w:i/>
          <w:lang w:val="en-US"/>
        </w:rPr>
        <w:t>dirflag</w:t>
      </w:r>
      <w:proofErr w:type="spellEnd"/>
      <w:r w:rsidRPr="00DC2657">
        <w:rPr>
          <w:i/>
          <w:lang w:val="en-US"/>
        </w:rPr>
        <w:t xml:space="preserve">, </w:t>
      </w:r>
      <w:proofErr w:type="spellStart"/>
      <w:r w:rsidRPr="00105E4B">
        <w:rPr>
          <w:i/>
          <w:highlight w:val="yellow"/>
          <w:lang w:val="en-US"/>
        </w:rPr>
        <w:t>pcflag</w:t>
      </w:r>
      <w:proofErr w:type="spellEnd"/>
    </w:p>
    <w:p w14:paraId="22EF7C9C" w14:textId="5CD39FB8" w:rsidR="00C44D4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Spectral period for given </w:t>
      </w:r>
      <w:proofErr w:type="spellStart"/>
      <w:r w:rsidRPr="00DC2657">
        <w:rPr>
          <w:lang w:val="en-US"/>
        </w:rPr>
        <w:t>nProb</w:t>
      </w:r>
      <w:proofErr w:type="spellEnd"/>
      <w:r w:rsidRPr="00DC2657">
        <w:rPr>
          <w:lang w:val="en-US"/>
        </w:rPr>
        <w:t xml:space="preserve"> case, maximum epsilon value for the analysis, directivity flag for given </w:t>
      </w:r>
      <w:proofErr w:type="spellStart"/>
      <w:r w:rsidRPr="00DC2657">
        <w:rPr>
          <w:lang w:val="en-US"/>
        </w:rPr>
        <w:t>nProb</w:t>
      </w:r>
      <w:proofErr w:type="spellEnd"/>
      <w:r w:rsidRPr="00DC2657">
        <w:rPr>
          <w:lang w:val="en-US"/>
        </w:rPr>
        <w:t xml:space="preserve"> case</w:t>
      </w:r>
      <w:r w:rsidR="00C44D47">
        <w:rPr>
          <w:lang w:val="en-US"/>
        </w:rPr>
        <w:t>, flag for polynomial chaos method</w:t>
      </w:r>
      <w:r w:rsidRPr="00DC2657">
        <w:rPr>
          <w:lang w:val="en-US"/>
        </w:rPr>
        <w:t>.</w:t>
      </w:r>
      <w:r w:rsidR="002E16CE">
        <w:rPr>
          <w:lang w:val="en-US"/>
        </w:rPr>
        <w:t xml:space="preserve"> </w:t>
      </w:r>
    </w:p>
    <w:p w14:paraId="12EB0148" w14:textId="77777777" w:rsidR="00C44D47" w:rsidRDefault="00C44D47">
      <w:pPr>
        <w:pStyle w:val="BodyText"/>
        <w:tabs>
          <w:tab w:val="clear" w:pos="1152"/>
          <w:tab w:val="clear" w:pos="1584"/>
          <w:tab w:val="left" w:pos="2160"/>
        </w:tabs>
        <w:spacing w:line="240" w:lineRule="auto"/>
        <w:ind w:left="2160"/>
        <w:contextualSpacing/>
        <w:rPr>
          <w:lang w:val="en-US"/>
        </w:rPr>
      </w:pPr>
    </w:p>
    <w:p w14:paraId="6B163B97" w14:textId="1E2EBB7B" w:rsidR="00DC2657" w:rsidRPr="00DC2657" w:rsidRDefault="00DC2657" w:rsidP="00105E4B">
      <w:pPr>
        <w:pStyle w:val="BodyText"/>
        <w:tabs>
          <w:tab w:val="clear" w:pos="1152"/>
          <w:tab w:val="clear" w:pos="1584"/>
          <w:tab w:val="left" w:pos="2160"/>
        </w:tabs>
        <w:spacing w:line="240" w:lineRule="auto"/>
        <w:ind w:left="2160"/>
        <w:contextualSpacing/>
        <w:rPr>
          <w:lang w:val="en-US"/>
        </w:rPr>
      </w:pPr>
      <w:r w:rsidRPr="00DC2657">
        <w:rPr>
          <w:lang w:val="en-US"/>
        </w:rPr>
        <w:t>Directivity flag values are defined as follows:</w:t>
      </w:r>
    </w:p>
    <w:p w14:paraId="6CB2EF79" w14:textId="77777777" w:rsidR="002D72CA" w:rsidRDefault="00DC2657" w:rsidP="002D72CA">
      <w:pPr>
        <w:pStyle w:val="BodyText"/>
        <w:tabs>
          <w:tab w:val="clear" w:pos="1152"/>
          <w:tab w:val="clear" w:pos="1584"/>
          <w:tab w:val="left" w:pos="2160"/>
        </w:tabs>
        <w:spacing w:line="240" w:lineRule="auto"/>
        <w:contextualSpacing/>
        <w:rPr>
          <w:lang w:val="en-US"/>
        </w:rPr>
      </w:pPr>
      <w:r w:rsidRPr="00DC2657">
        <w:rPr>
          <w:lang w:val="en-US"/>
        </w:rPr>
        <w:tab/>
      </w:r>
      <w:r w:rsidRPr="00DC2657">
        <w:rPr>
          <w:lang w:val="en-US"/>
        </w:rPr>
        <w:tab/>
      </w:r>
      <w:r w:rsidRPr="00DC2657">
        <w:rPr>
          <w:lang w:val="en-US"/>
        </w:rPr>
        <w:tab/>
      </w:r>
      <w:r w:rsidRPr="00DC2657">
        <w:rPr>
          <w:lang w:val="en-US"/>
        </w:rPr>
        <w:tab/>
      </w:r>
    </w:p>
    <w:p w14:paraId="4EF8FB87" w14:textId="508EFBD1" w:rsidR="00DC2657" w:rsidRPr="00DC2657" w:rsidRDefault="002D72CA" w:rsidP="00105E4B">
      <w:pPr>
        <w:pStyle w:val="BodyText"/>
        <w:tabs>
          <w:tab w:val="clear" w:pos="1152"/>
          <w:tab w:val="clear" w:pos="1584"/>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0 = No directivity</w:t>
      </w:r>
    </w:p>
    <w:p w14:paraId="40D644A2" w14:textId="77777777" w:rsidR="00DC2657" w:rsidRPr="00DC2657" w:rsidRDefault="00DC2657" w:rsidP="00105E4B">
      <w:pPr>
        <w:pStyle w:val="BodyText"/>
        <w:tabs>
          <w:tab w:val="clear" w:pos="1152"/>
          <w:tab w:val="clear" w:pos="1584"/>
          <w:tab w:val="left" w:pos="2880"/>
        </w:tabs>
        <w:spacing w:line="240" w:lineRule="auto"/>
        <w:contextualSpacing/>
        <w:rPr>
          <w:lang w:val="en-US"/>
        </w:rPr>
      </w:pPr>
      <w:r w:rsidRPr="00DC2657">
        <w:rPr>
          <w:lang w:val="en-US"/>
        </w:rPr>
        <w:tab/>
      </w:r>
      <w:r w:rsidRPr="00DC2657">
        <w:rPr>
          <w:lang w:val="en-US"/>
        </w:rPr>
        <w:tab/>
      </w:r>
      <w:r w:rsidRPr="00DC2657">
        <w:rPr>
          <w:lang w:val="en-US"/>
        </w:rPr>
        <w:tab/>
        <w:t>30 = Bayless and Somerville (2015)</w:t>
      </w:r>
    </w:p>
    <w:p w14:paraId="7713C57A" w14:textId="77777777" w:rsidR="00DC2657" w:rsidRPr="00DC2657" w:rsidRDefault="00DC2657" w:rsidP="00105E4B">
      <w:pPr>
        <w:pStyle w:val="BodyText"/>
        <w:tabs>
          <w:tab w:val="clear" w:pos="1584"/>
          <w:tab w:val="left" w:pos="2880"/>
        </w:tabs>
        <w:spacing w:line="240" w:lineRule="auto"/>
        <w:contextualSpacing/>
        <w:rPr>
          <w:lang w:val="en-US"/>
        </w:rPr>
      </w:pPr>
      <w:r w:rsidRPr="00DC2657">
        <w:rPr>
          <w:lang w:val="en-US"/>
        </w:rPr>
        <w:lastRenderedPageBreak/>
        <w:tab/>
      </w:r>
      <w:r w:rsidRPr="00DC2657">
        <w:rPr>
          <w:lang w:val="en-US"/>
        </w:rPr>
        <w:tab/>
      </w:r>
      <w:r w:rsidRPr="00DC2657">
        <w:rPr>
          <w:lang w:val="en-US"/>
        </w:rPr>
        <w:tab/>
      </w:r>
      <w:r w:rsidRPr="00DC2657">
        <w:rPr>
          <w:lang w:val="en-US"/>
        </w:rPr>
        <w:tab/>
        <w:t xml:space="preserve">105 = JWL (2015) uniform hypocenter for SS and RV </w:t>
      </w:r>
      <w:proofErr w:type="spellStart"/>
      <w:r w:rsidRPr="00DC2657">
        <w:rPr>
          <w:lang w:val="en-US"/>
        </w:rPr>
        <w:t>flts</w:t>
      </w:r>
      <w:proofErr w:type="spellEnd"/>
    </w:p>
    <w:p w14:paraId="4C8BD63A" w14:textId="6DE1B410" w:rsidR="00DC2657" w:rsidRPr="00DC2657" w:rsidRDefault="00DC2657" w:rsidP="00105E4B">
      <w:pPr>
        <w:pStyle w:val="BodyText"/>
        <w:tabs>
          <w:tab w:val="clear" w:pos="1584"/>
          <w:tab w:val="left" w:pos="2880"/>
        </w:tabs>
        <w:spacing w:line="240" w:lineRule="auto"/>
        <w:ind w:left="2880"/>
        <w:contextualSpacing/>
        <w:rPr>
          <w:lang w:val="en-US"/>
        </w:rPr>
      </w:pPr>
      <w:r w:rsidRPr="00DC2657">
        <w:rPr>
          <w:lang w:val="en-US"/>
        </w:rPr>
        <w:t>106 = JWL (2015) preferred model for SS (SWUS, App D</w:t>
      </w:r>
      <w:proofErr w:type="gramStart"/>
      <w:r w:rsidRPr="00DC2657">
        <w:rPr>
          <w:lang w:val="en-US"/>
        </w:rPr>
        <w:t>)  and</w:t>
      </w:r>
      <w:proofErr w:type="gramEnd"/>
      <w:r w:rsidRPr="00DC2657">
        <w:rPr>
          <w:lang w:val="en-US"/>
        </w:rPr>
        <w:t xml:space="preserve"> RV (Ch. 3)</w:t>
      </w:r>
    </w:p>
    <w:p w14:paraId="2BA6411E" w14:textId="77777777" w:rsidR="00DC2657" w:rsidRPr="00DC2657" w:rsidRDefault="00DC2657" w:rsidP="00105E4B">
      <w:pPr>
        <w:pStyle w:val="BodyText"/>
        <w:spacing w:line="240" w:lineRule="auto"/>
        <w:contextualSpacing/>
        <w:rPr>
          <w:lang w:val="en-US"/>
        </w:rPr>
      </w:pPr>
    </w:p>
    <w:p w14:paraId="241CF1C5" w14:textId="4190989D" w:rsidR="00DC2657" w:rsidRDefault="00DC2657" w:rsidP="002D72CA">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Directivity model will only be applied to those sources which have their directivity flag option defined in the fault file regardless of the </w:t>
      </w:r>
      <w:proofErr w:type="spellStart"/>
      <w:r w:rsidRPr="00DC2657">
        <w:rPr>
          <w:lang w:val="en-US"/>
        </w:rPr>
        <w:t>dirflag</w:t>
      </w:r>
      <w:proofErr w:type="spellEnd"/>
      <w:r w:rsidRPr="00DC2657">
        <w:rPr>
          <w:lang w:val="en-US"/>
        </w:rPr>
        <w:t xml:space="preserve"> value defined in the input file. </w:t>
      </w:r>
    </w:p>
    <w:p w14:paraId="74884166" w14:textId="77777777" w:rsidR="002D72CA" w:rsidRPr="00DC2657" w:rsidRDefault="002D72CA" w:rsidP="00105E4B">
      <w:pPr>
        <w:pStyle w:val="BodyText"/>
        <w:tabs>
          <w:tab w:val="clear" w:pos="1152"/>
          <w:tab w:val="clear" w:pos="1584"/>
          <w:tab w:val="left" w:pos="1440"/>
          <w:tab w:val="left" w:pos="2160"/>
        </w:tabs>
        <w:spacing w:line="240" w:lineRule="auto"/>
        <w:ind w:left="2160"/>
        <w:contextualSpacing/>
        <w:rPr>
          <w:lang w:val="en-US"/>
        </w:rPr>
      </w:pPr>
    </w:p>
    <w:p w14:paraId="0573CC31" w14:textId="0C20A7AA" w:rsidR="00DC2657" w:rsidRDefault="00C44D47" w:rsidP="002D72CA">
      <w:pPr>
        <w:pStyle w:val="BodyText"/>
        <w:tabs>
          <w:tab w:val="clear" w:pos="1584"/>
          <w:tab w:val="left" w:pos="2160"/>
        </w:tabs>
        <w:spacing w:line="240" w:lineRule="auto"/>
        <w:ind w:left="2160"/>
        <w:contextualSpacing/>
        <w:rPr>
          <w:lang w:val="en-US"/>
        </w:rPr>
      </w:pPr>
      <w:r>
        <w:rPr>
          <w:highlight w:val="yellow"/>
          <w:lang w:val="en-US"/>
        </w:rPr>
        <w:t xml:space="preserve">Polynomial chaos flags are defined as follows: 0 = standard method, 1 = polynomial chaos with full correlation. Use of the polynomial chaos method requires specification of a mean ground motion model. The method is currently implemented with a hard-coded </w:t>
      </w:r>
      <w:proofErr w:type="spellStart"/>
      <w:r>
        <w:rPr>
          <w:highlight w:val="yellow"/>
          <w:lang w:val="en-US"/>
        </w:rPr>
        <w:t>sigma_mu</w:t>
      </w:r>
      <w:proofErr w:type="spellEnd"/>
      <w:r>
        <w:rPr>
          <w:highlight w:val="yellow"/>
          <w:lang w:val="en-US"/>
        </w:rPr>
        <w:t xml:space="preserve"> = 0.3 natural log units. </w:t>
      </w:r>
    </w:p>
    <w:p w14:paraId="5BCCE75E" w14:textId="53668DAD" w:rsidR="002F733B" w:rsidRDefault="002F733B" w:rsidP="002D72CA">
      <w:pPr>
        <w:pStyle w:val="BodyText"/>
        <w:tabs>
          <w:tab w:val="clear" w:pos="1584"/>
          <w:tab w:val="left" w:pos="2160"/>
        </w:tabs>
        <w:spacing w:line="240" w:lineRule="auto"/>
        <w:ind w:left="2160"/>
        <w:contextualSpacing/>
        <w:rPr>
          <w:lang w:val="en-US"/>
        </w:rPr>
      </w:pPr>
    </w:p>
    <w:p w14:paraId="3E3C5783" w14:textId="33150D2D" w:rsidR="002D72CA" w:rsidRPr="00DC2657" w:rsidRDefault="002F733B"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This line must be repeated in the input file </w:t>
      </w:r>
      <w:proofErr w:type="spellStart"/>
      <w:r w:rsidRPr="00DC2657">
        <w:rPr>
          <w:lang w:val="en-US"/>
        </w:rPr>
        <w:t>nProb</w:t>
      </w:r>
      <w:proofErr w:type="spellEnd"/>
      <w:r w:rsidRPr="00DC2657">
        <w:rPr>
          <w:lang w:val="en-US"/>
        </w:rPr>
        <w:t xml:space="preserve"> times with each time following the next three lines.</w:t>
      </w:r>
    </w:p>
    <w:p w14:paraId="466D1B10" w14:textId="77777777" w:rsidR="00DC2657" w:rsidRPr="00DC2657" w:rsidRDefault="00DC2657" w:rsidP="00105E4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8:</w:t>
      </w:r>
      <w:r w:rsidRPr="00DC2657">
        <w:rPr>
          <w:lang w:val="en-US"/>
        </w:rPr>
        <w:tab/>
      </w:r>
      <w:proofErr w:type="spellStart"/>
      <w:r w:rsidRPr="00DC2657">
        <w:rPr>
          <w:i/>
          <w:lang w:val="en-US"/>
        </w:rPr>
        <w:t>nZ</w:t>
      </w:r>
      <w:proofErr w:type="spellEnd"/>
      <w:r w:rsidRPr="00DC2657">
        <w:rPr>
          <w:i/>
          <w:lang w:val="en-US"/>
        </w:rPr>
        <w:t>-values, Z-values</w:t>
      </w:r>
    </w:p>
    <w:p w14:paraId="62B4158B" w14:textId="07FA47B3" w:rsidR="00DC2657" w:rsidRPr="00DC2657" w:rsidRDefault="00DC2657" w:rsidP="00105E4B">
      <w:pPr>
        <w:pStyle w:val="BodyText"/>
        <w:tabs>
          <w:tab w:val="clear" w:pos="1152"/>
          <w:tab w:val="clear" w:pos="1584"/>
          <w:tab w:val="left" w:pos="1440"/>
          <w:tab w:val="left" w:pos="2160"/>
        </w:tabs>
        <w:spacing w:line="240" w:lineRule="auto"/>
        <w:ind w:left="2160"/>
        <w:contextualSpacing/>
        <w:rPr>
          <w:lang w:val="en-US"/>
        </w:rPr>
      </w:pPr>
      <w:r w:rsidRPr="00DC2657">
        <w:rPr>
          <w:lang w:val="en-US"/>
        </w:rPr>
        <w:t>Number of ground motion values, and ground motion values defined in units of g.</w:t>
      </w:r>
    </w:p>
    <w:p w14:paraId="31AB6271" w14:textId="77777777" w:rsidR="00DC2657" w:rsidRPr="00DC2657" w:rsidRDefault="00DC2657" w:rsidP="00105E4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9:</w:t>
      </w:r>
      <w:r w:rsidRPr="00DC2657">
        <w:rPr>
          <w:lang w:val="en-US"/>
        </w:rPr>
        <w:tab/>
      </w:r>
      <w:proofErr w:type="spellStart"/>
      <w:r w:rsidRPr="00DC2657">
        <w:rPr>
          <w:i/>
          <w:lang w:val="en-US"/>
        </w:rPr>
        <w:t>nGMmodels</w:t>
      </w:r>
      <w:proofErr w:type="spellEnd"/>
    </w:p>
    <w:p w14:paraId="16EC66F0" w14:textId="4EFD9BF3" w:rsidR="00DC2657" w:rsidRPr="00DC2657" w:rsidRDefault="002D72CA" w:rsidP="00105E4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 xml:space="preserve">Number of ground motion models for each </w:t>
      </w:r>
      <w:proofErr w:type="spellStart"/>
      <w:r w:rsidR="00DC2657" w:rsidRPr="00DC2657">
        <w:rPr>
          <w:lang w:val="en-US"/>
        </w:rPr>
        <w:t>nAttentype</w:t>
      </w:r>
      <w:proofErr w:type="spellEnd"/>
      <w:r w:rsidR="00DC2657" w:rsidRPr="00DC2657">
        <w:rPr>
          <w:lang w:val="en-US"/>
        </w:rPr>
        <w:t>.</w:t>
      </w:r>
    </w:p>
    <w:p w14:paraId="0635CF85" w14:textId="77777777" w:rsidR="00DC2657" w:rsidRPr="00DC2657" w:rsidRDefault="00DC2657" w:rsidP="00105E4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10:</w:t>
      </w:r>
      <w:r w:rsidRPr="00DC2657">
        <w:rPr>
          <w:lang w:val="en-US"/>
        </w:rPr>
        <w:tab/>
      </w:r>
      <w:proofErr w:type="spellStart"/>
      <w:r w:rsidRPr="00DC2657">
        <w:rPr>
          <w:i/>
          <w:lang w:val="en-US"/>
        </w:rPr>
        <w:t>jCalc</w:t>
      </w:r>
      <w:proofErr w:type="spellEnd"/>
      <w:r w:rsidRPr="00DC2657">
        <w:rPr>
          <w:i/>
          <w:lang w:val="en-US"/>
        </w:rPr>
        <w:t xml:space="preserve">, const1, const2, </w:t>
      </w:r>
      <w:proofErr w:type="spellStart"/>
      <w:r w:rsidRPr="00DC2657">
        <w:rPr>
          <w:i/>
          <w:lang w:val="en-US"/>
        </w:rPr>
        <w:t>wts</w:t>
      </w:r>
      <w:proofErr w:type="spellEnd"/>
      <w:r w:rsidRPr="00DC2657">
        <w:rPr>
          <w:i/>
          <w:lang w:val="en-US"/>
        </w:rPr>
        <w:t xml:space="preserve">, </w:t>
      </w:r>
      <w:proofErr w:type="spellStart"/>
      <w:r w:rsidRPr="00DC2657">
        <w:rPr>
          <w:i/>
          <w:lang w:val="en-US"/>
        </w:rPr>
        <w:t>VarAdd</w:t>
      </w:r>
      <w:proofErr w:type="spellEnd"/>
      <w:r w:rsidRPr="00DC2657">
        <w:rPr>
          <w:i/>
          <w:lang w:val="en-US"/>
        </w:rPr>
        <w:t xml:space="preserve">, </w:t>
      </w:r>
      <w:proofErr w:type="spellStart"/>
      <w:r w:rsidRPr="00DC2657">
        <w:rPr>
          <w:i/>
          <w:lang w:val="en-US"/>
        </w:rPr>
        <w:t>iMixFlag</w:t>
      </w:r>
      <w:proofErr w:type="spellEnd"/>
    </w:p>
    <w:p w14:paraId="5966DBFC" w14:textId="77777777"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Specific </w:t>
      </w:r>
      <w:proofErr w:type="spellStart"/>
      <w:r w:rsidRPr="00DC2657">
        <w:rPr>
          <w:lang w:val="en-US"/>
        </w:rPr>
        <w:t>jcalc</w:t>
      </w:r>
      <w:proofErr w:type="spellEnd"/>
      <w:r w:rsidRPr="00DC2657">
        <w:rPr>
          <w:lang w:val="en-US"/>
        </w:rPr>
        <w:t xml:space="preserve"> number to identify requested attenuation model, constant 1 and 2 which are applied to the median ground motion values defined in natural log units, weight for given attenuation model, and sigma adjustment value given as variance (i.e., sigma*sigma) in natural log units. For this sigma adjustment the revised sigma value (Sigma’) for a given attenuation model will be computed based on adjusting the variance as follows:</w:t>
      </w:r>
    </w:p>
    <w:p w14:paraId="5A123500"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p>
    <w:p w14:paraId="078834C5" w14:textId="65969C79"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 xml:space="preserve">Sigma’ = </w:t>
      </w:r>
      <w:proofErr w:type="gramStart"/>
      <w:r w:rsidR="00DC2657" w:rsidRPr="00DC2657">
        <w:rPr>
          <w:lang w:val="en-US"/>
        </w:rPr>
        <w:t>Sqrt( Sigma</w:t>
      </w:r>
      <w:proofErr w:type="gramEnd"/>
      <w:r w:rsidR="00DC2657" w:rsidRPr="00DC2657">
        <w:rPr>
          <w:lang w:val="en-US"/>
        </w:rPr>
        <w:t xml:space="preserve">*Sigma + </w:t>
      </w:r>
      <w:proofErr w:type="spellStart"/>
      <w:r w:rsidR="00DC2657" w:rsidRPr="00DC2657">
        <w:rPr>
          <w:lang w:val="en-US"/>
        </w:rPr>
        <w:t>VarAdd</w:t>
      </w:r>
      <w:proofErr w:type="spellEnd"/>
      <w:r w:rsidR="00DC2657" w:rsidRPr="00DC2657">
        <w:rPr>
          <w:lang w:val="en-US"/>
        </w:rPr>
        <w:t>)</w:t>
      </w:r>
    </w:p>
    <w:p w14:paraId="0F5D0F09"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p>
    <w:p w14:paraId="001678DB" w14:textId="77777777"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Note that if the user requests a negative adjustment which is greater than the model variance the resulting Sigma’ value will be set equal to 0.0. This line needs to be repeated </w:t>
      </w:r>
      <w:proofErr w:type="spellStart"/>
      <w:r w:rsidRPr="00DC2657">
        <w:rPr>
          <w:lang w:val="en-US"/>
        </w:rPr>
        <w:t>nGMmodels</w:t>
      </w:r>
      <w:proofErr w:type="spellEnd"/>
      <w:r w:rsidRPr="00DC2657">
        <w:rPr>
          <w:lang w:val="en-US"/>
        </w:rPr>
        <w:t xml:space="preserve"> times and the weights should sum to unity. </w:t>
      </w:r>
    </w:p>
    <w:p w14:paraId="79271FF4"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p>
    <w:p w14:paraId="6D01CEE6" w14:textId="76D50DC0"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Set </w:t>
      </w:r>
      <w:proofErr w:type="spellStart"/>
      <w:r w:rsidRPr="00DC2657">
        <w:rPr>
          <w:lang w:val="en-US"/>
        </w:rPr>
        <w:t>iMixFlag</w:t>
      </w:r>
      <w:proofErr w:type="spellEnd"/>
      <w:r w:rsidRPr="00DC2657">
        <w:rPr>
          <w:lang w:val="en-US"/>
        </w:rPr>
        <w:t xml:space="preserve"> to 1 for SWUS mixture model and to 0 for standard log-normal</w:t>
      </w:r>
    </w:p>
    <w:p w14:paraId="796B2D63"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p>
    <w:p w14:paraId="1FB91518" w14:textId="77777777"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Note: The user </w:t>
      </w:r>
      <w:proofErr w:type="gramStart"/>
      <w:r w:rsidRPr="00DC2657">
        <w:rPr>
          <w:lang w:val="en-US"/>
        </w:rPr>
        <w:t>is able to</w:t>
      </w:r>
      <w:proofErr w:type="gramEnd"/>
      <w:r w:rsidRPr="00DC2657">
        <w:rPr>
          <w:lang w:val="en-US"/>
        </w:rPr>
        <w:t xml:space="preserve"> define a sigma model independent of the median model.  The line 10’ format shall be used when </w:t>
      </w:r>
      <w:proofErr w:type="spellStart"/>
      <w:r w:rsidRPr="00DC2657">
        <w:rPr>
          <w:lang w:val="en-US"/>
        </w:rPr>
        <w:t>jcalc</w:t>
      </w:r>
      <w:proofErr w:type="spellEnd"/>
      <w:r w:rsidRPr="00DC2657">
        <w:rPr>
          <w:lang w:val="en-US"/>
        </w:rPr>
        <w:t xml:space="preserve"> is negative: </w:t>
      </w:r>
    </w:p>
    <w:p w14:paraId="166D428F" w14:textId="77777777" w:rsidR="00DC2657" w:rsidRPr="00DC2657" w:rsidRDefault="00DC2657" w:rsidP="00EE32EB">
      <w:pPr>
        <w:pStyle w:val="BodyText"/>
        <w:tabs>
          <w:tab w:val="clear" w:pos="1152"/>
          <w:tab w:val="clear" w:pos="1584"/>
          <w:tab w:val="left" w:pos="1440"/>
          <w:tab w:val="left" w:pos="2160"/>
        </w:tabs>
        <w:spacing w:line="240" w:lineRule="auto"/>
        <w:contextualSpacing/>
        <w:rPr>
          <w:i/>
          <w:lang w:val="en-US"/>
        </w:rPr>
      </w:pPr>
      <w:r w:rsidRPr="00DC2657">
        <w:rPr>
          <w:lang w:val="en-US"/>
        </w:rPr>
        <w:t xml:space="preserve">Line </w:t>
      </w:r>
      <w:r w:rsidRPr="00DC2657">
        <w:rPr>
          <w:lang w:val="en-US"/>
        </w:rPr>
        <w:tab/>
        <w:t xml:space="preserve">10’: </w:t>
      </w:r>
      <w:r w:rsidRPr="00DC2657">
        <w:rPr>
          <w:lang w:val="en-US"/>
        </w:rPr>
        <w:tab/>
        <w:t>-</w:t>
      </w:r>
      <w:proofErr w:type="spellStart"/>
      <w:r w:rsidRPr="00DC2657">
        <w:rPr>
          <w:i/>
          <w:lang w:val="en-US"/>
        </w:rPr>
        <w:t>jCalc</w:t>
      </w:r>
      <w:proofErr w:type="spellEnd"/>
      <w:r w:rsidRPr="00DC2657">
        <w:rPr>
          <w:i/>
          <w:lang w:val="en-US"/>
        </w:rPr>
        <w:t xml:space="preserve">, const1, const2, </w:t>
      </w:r>
      <w:proofErr w:type="spellStart"/>
      <w:r w:rsidRPr="00DC2657">
        <w:rPr>
          <w:i/>
          <w:lang w:val="en-US"/>
        </w:rPr>
        <w:t>wts</w:t>
      </w:r>
      <w:proofErr w:type="spellEnd"/>
      <w:r w:rsidRPr="00DC2657">
        <w:rPr>
          <w:i/>
          <w:lang w:val="en-US"/>
        </w:rPr>
        <w:t xml:space="preserve">, </w:t>
      </w:r>
      <w:proofErr w:type="spellStart"/>
      <w:r w:rsidRPr="00DC2657">
        <w:rPr>
          <w:i/>
          <w:lang w:val="en-US"/>
        </w:rPr>
        <w:t>VarAdd</w:t>
      </w:r>
      <w:proofErr w:type="spellEnd"/>
      <w:r w:rsidRPr="00DC2657">
        <w:rPr>
          <w:i/>
          <w:lang w:val="en-US"/>
        </w:rPr>
        <w:t xml:space="preserve">, </w:t>
      </w:r>
      <w:proofErr w:type="spellStart"/>
      <w:r w:rsidRPr="00DC2657">
        <w:rPr>
          <w:i/>
          <w:lang w:val="en-US"/>
        </w:rPr>
        <w:t>iMixFlag</w:t>
      </w:r>
      <w:proofErr w:type="spellEnd"/>
      <w:r w:rsidRPr="00DC2657">
        <w:rPr>
          <w:i/>
          <w:lang w:val="en-US"/>
        </w:rPr>
        <w:t xml:space="preserve">, </w:t>
      </w:r>
      <w:proofErr w:type="spellStart"/>
      <w:r w:rsidRPr="00DC2657">
        <w:rPr>
          <w:i/>
          <w:lang w:val="en-US"/>
        </w:rPr>
        <w:t>sCalc</w:t>
      </w:r>
      <w:proofErr w:type="spellEnd"/>
      <w:r w:rsidRPr="00DC2657">
        <w:rPr>
          <w:i/>
          <w:lang w:val="en-US"/>
        </w:rPr>
        <w:t xml:space="preserve">, </w:t>
      </w:r>
      <w:proofErr w:type="spellStart"/>
      <w:r w:rsidRPr="00DC2657">
        <w:rPr>
          <w:i/>
          <w:lang w:val="en-US"/>
        </w:rPr>
        <w:t>sFix</w:t>
      </w:r>
      <w:proofErr w:type="spellEnd"/>
    </w:p>
    <w:p w14:paraId="789F22C4" w14:textId="77777777"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lastRenderedPageBreak/>
        <w:t xml:space="preserve">This allows user </w:t>
      </w:r>
      <w:proofErr w:type="gramStart"/>
      <w:r w:rsidRPr="00DC2657">
        <w:rPr>
          <w:lang w:val="en-US"/>
        </w:rPr>
        <w:t>define</w:t>
      </w:r>
      <w:proofErr w:type="gramEnd"/>
      <w:r w:rsidRPr="00DC2657">
        <w:rPr>
          <w:lang w:val="en-US"/>
        </w:rPr>
        <w:t xml:space="preserve"> an alternative sigma model through the </w:t>
      </w:r>
      <w:proofErr w:type="spellStart"/>
      <w:r w:rsidRPr="00DC2657">
        <w:rPr>
          <w:lang w:val="en-US"/>
        </w:rPr>
        <w:t>sCalc</w:t>
      </w:r>
      <w:proofErr w:type="spellEnd"/>
      <w:r w:rsidRPr="00DC2657">
        <w:rPr>
          <w:lang w:val="en-US"/>
        </w:rPr>
        <w:t xml:space="preserve"> or </w:t>
      </w:r>
      <w:proofErr w:type="spellStart"/>
      <w:r w:rsidRPr="00DC2657">
        <w:rPr>
          <w:lang w:val="en-US"/>
        </w:rPr>
        <w:t>sFix</w:t>
      </w:r>
      <w:proofErr w:type="spellEnd"/>
      <w:r w:rsidRPr="00DC2657">
        <w:rPr>
          <w:lang w:val="en-US"/>
        </w:rPr>
        <w:t xml:space="preserve">.  The </w:t>
      </w:r>
      <w:proofErr w:type="spellStart"/>
      <w:r w:rsidRPr="00DC2657">
        <w:rPr>
          <w:lang w:val="en-US"/>
        </w:rPr>
        <w:t>sCalc</w:t>
      </w:r>
      <w:proofErr w:type="spellEnd"/>
      <w:r w:rsidRPr="00DC2657">
        <w:rPr>
          <w:lang w:val="en-US"/>
        </w:rPr>
        <w:t xml:space="preserve"> is the </w:t>
      </w:r>
      <w:proofErr w:type="spellStart"/>
      <w:r w:rsidRPr="00DC2657">
        <w:rPr>
          <w:lang w:val="en-US"/>
        </w:rPr>
        <w:t>jCalc</w:t>
      </w:r>
      <w:proofErr w:type="spellEnd"/>
      <w:r w:rsidRPr="00DC2657">
        <w:rPr>
          <w:lang w:val="en-US"/>
        </w:rPr>
        <w:t xml:space="preserve"> for the desired GMPE model which sigma is to be used from.  If </w:t>
      </w:r>
      <w:proofErr w:type="spellStart"/>
      <w:r w:rsidRPr="00DC2657">
        <w:rPr>
          <w:lang w:val="en-US"/>
        </w:rPr>
        <w:t>sCalc</w:t>
      </w:r>
      <w:proofErr w:type="spellEnd"/>
      <w:r w:rsidRPr="00DC2657">
        <w:rPr>
          <w:lang w:val="en-US"/>
        </w:rPr>
        <w:t xml:space="preserve"> is negative, </w:t>
      </w:r>
      <w:proofErr w:type="spellStart"/>
      <w:r w:rsidRPr="00DC2657">
        <w:rPr>
          <w:lang w:val="en-US"/>
        </w:rPr>
        <w:t>sFix</w:t>
      </w:r>
      <w:proofErr w:type="spellEnd"/>
      <w:r w:rsidRPr="00DC2657">
        <w:rPr>
          <w:lang w:val="en-US"/>
        </w:rPr>
        <w:t xml:space="preserve"> will be used. </w:t>
      </w:r>
      <w:proofErr w:type="spellStart"/>
      <w:r w:rsidRPr="00DC2657">
        <w:rPr>
          <w:lang w:val="en-US"/>
        </w:rPr>
        <w:t>sFix</w:t>
      </w:r>
      <w:proofErr w:type="spellEnd"/>
      <w:r w:rsidRPr="00DC2657">
        <w:rPr>
          <w:lang w:val="en-US"/>
        </w:rPr>
        <w:t xml:space="preserve"> is a constant sigma to be applied to the hazard.</w:t>
      </w:r>
    </w:p>
    <w:p w14:paraId="504817BD"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11:</w:t>
      </w:r>
      <w:r w:rsidRPr="00DC2657">
        <w:rPr>
          <w:lang w:val="en-US"/>
        </w:rPr>
        <w:tab/>
      </w:r>
      <w:proofErr w:type="spellStart"/>
      <w:r w:rsidRPr="00DC2657">
        <w:rPr>
          <w:i/>
          <w:lang w:val="en-US"/>
        </w:rPr>
        <w:t>psCorflag</w:t>
      </w:r>
      <w:proofErr w:type="spellEnd"/>
    </w:p>
    <w:p w14:paraId="78C3A099" w14:textId="5BE3D3C3"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Point source correction flag with the following options:</w:t>
      </w:r>
    </w:p>
    <w:p w14:paraId="03F4FFDA" w14:textId="4E3FBF13" w:rsidR="00DC2657" w:rsidRPr="00DC2657" w:rsidRDefault="00DC2657" w:rsidP="00EE32EB">
      <w:pPr>
        <w:pStyle w:val="BodyText"/>
        <w:tabs>
          <w:tab w:val="clear" w:pos="1152"/>
          <w:tab w:val="clear" w:pos="1584"/>
          <w:tab w:val="left" w:pos="1440"/>
          <w:tab w:val="left" w:pos="2160"/>
          <w:tab w:val="left" w:pos="2880"/>
        </w:tabs>
        <w:spacing w:line="240" w:lineRule="auto"/>
        <w:contextualSpacing/>
        <w:rPr>
          <w:lang w:val="en-US"/>
        </w:rPr>
      </w:pPr>
      <w:r w:rsidRPr="00DC2657">
        <w:rPr>
          <w:lang w:val="en-US"/>
        </w:rPr>
        <w:tab/>
      </w:r>
      <w:r w:rsidRPr="00DC2657">
        <w:rPr>
          <w:lang w:val="en-US"/>
        </w:rPr>
        <w:tab/>
      </w:r>
      <w:r w:rsidRPr="00DC2657">
        <w:rPr>
          <w:lang w:val="en-US"/>
        </w:rPr>
        <w:tab/>
      </w:r>
      <w:r w:rsidRPr="00DC2657">
        <w:rPr>
          <w:lang w:val="en-US"/>
        </w:rPr>
        <w:tab/>
      </w:r>
      <w:r w:rsidR="002D72CA">
        <w:rPr>
          <w:lang w:val="en-US"/>
        </w:rPr>
        <w:tab/>
      </w:r>
      <w:r w:rsidRPr="00DC2657">
        <w:rPr>
          <w:lang w:val="en-US"/>
        </w:rPr>
        <w:t>0 = no correction</w:t>
      </w:r>
    </w:p>
    <w:p w14:paraId="690801D2" w14:textId="7E921091" w:rsidR="00DC2657" w:rsidRPr="00DC2657" w:rsidRDefault="00DC2657" w:rsidP="00EE32EB">
      <w:pPr>
        <w:pStyle w:val="BodyText"/>
        <w:tabs>
          <w:tab w:val="clear" w:pos="1152"/>
          <w:tab w:val="clear" w:pos="1584"/>
          <w:tab w:val="left" w:pos="1440"/>
          <w:tab w:val="left" w:pos="2160"/>
          <w:tab w:val="left" w:pos="2880"/>
        </w:tabs>
        <w:spacing w:line="240" w:lineRule="auto"/>
        <w:contextualSpacing/>
        <w:rPr>
          <w:lang w:val="en-US"/>
        </w:rPr>
      </w:pPr>
      <w:r w:rsidRPr="00DC2657">
        <w:rPr>
          <w:lang w:val="en-US"/>
        </w:rPr>
        <w:tab/>
      </w:r>
      <w:r w:rsidRPr="00DC2657">
        <w:rPr>
          <w:lang w:val="en-US"/>
        </w:rPr>
        <w:tab/>
      </w:r>
      <w:r w:rsidRPr="00DC2657">
        <w:rPr>
          <w:lang w:val="en-US"/>
        </w:rPr>
        <w:tab/>
      </w:r>
      <w:r w:rsidRPr="00DC2657">
        <w:rPr>
          <w:lang w:val="en-US"/>
        </w:rPr>
        <w:tab/>
      </w:r>
      <w:r w:rsidR="002D72CA">
        <w:rPr>
          <w:lang w:val="en-US"/>
        </w:rPr>
        <w:tab/>
      </w:r>
      <w:r w:rsidRPr="00DC2657">
        <w:rPr>
          <w:lang w:val="en-US"/>
        </w:rPr>
        <w:t>1 = apply correction</w:t>
      </w:r>
    </w:p>
    <w:p w14:paraId="733AB4E5"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12a:</w:t>
      </w:r>
      <w:r w:rsidRPr="00DC2657">
        <w:rPr>
          <w:lang w:val="en-US"/>
        </w:rPr>
        <w:tab/>
      </w:r>
      <w:proofErr w:type="spellStart"/>
      <w:r w:rsidRPr="00DC2657">
        <w:rPr>
          <w:i/>
          <w:lang w:val="en-US"/>
        </w:rPr>
        <w:t>nMagBin</w:t>
      </w:r>
      <w:proofErr w:type="spellEnd"/>
    </w:p>
    <w:p w14:paraId="2E3AACB4" w14:textId="4803DE3F"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 xml:space="preserve">Number of magnitude bins for resulting output </w:t>
      </w:r>
      <w:proofErr w:type="spellStart"/>
      <w:r w:rsidR="00DC2657" w:rsidRPr="00DC2657">
        <w:rPr>
          <w:lang w:val="en-US"/>
        </w:rPr>
        <w:t>deaggregation</w:t>
      </w:r>
      <w:proofErr w:type="spellEnd"/>
      <w:r w:rsidR="00DC2657" w:rsidRPr="00DC2657">
        <w:rPr>
          <w:lang w:val="en-US"/>
        </w:rPr>
        <w:t xml:space="preserve"> data.</w:t>
      </w:r>
    </w:p>
    <w:p w14:paraId="1C004471"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12b:</w:t>
      </w:r>
      <w:r w:rsidRPr="00DC2657">
        <w:rPr>
          <w:lang w:val="en-US"/>
        </w:rPr>
        <w:tab/>
      </w:r>
      <w:proofErr w:type="spellStart"/>
      <w:r w:rsidRPr="00DC2657">
        <w:rPr>
          <w:i/>
          <w:lang w:val="en-US"/>
        </w:rPr>
        <w:t>MagBin</w:t>
      </w:r>
      <w:proofErr w:type="spellEnd"/>
    </w:p>
    <w:p w14:paraId="514E6EBA" w14:textId="2672AD20"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Specific magnitude values for the magnitude bins for the </w:t>
      </w:r>
      <w:proofErr w:type="spellStart"/>
      <w:r w:rsidRPr="00DC2657">
        <w:rPr>
          <w:lang w:val="en-US"/>
        </w:rPr>
        <w:t>deaggregation</w:t>
      </w:r>
      <w:proofErr w:type="spellEnd"/>
      <w:r w:rsidRPr="00DC2657">
        <w:rPr>
          <w:lang w:val="en-US"/>
        </w:rPr>
        <w:t xml:space="preserve"> results.</w:t>
      </w:r>
    </w:p>
    <w:p w14:paraId="48FAC0F1"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13a:</w:t>
      </w:r>
      <w:r w:rsidRPr="00DC2657">
        <w:rPr>
          <w:lang w:val="en-US"/>
        </w:rPr>
        <w:tab/>
      </w:r>
      <w:proofErr w:type="spellStart"/>
      <w:r w:rsidRPr="00DC2657">
        <w:rPr>
          <w:i/>
          <w:lang w:val="en-US"/>
        </w:rPr>
        <w:t>nDistBin</w:t>
      </w:r>
      <w:proofErr w:type="spellEnd"/>
    </w:p>
    <w:p w14:paraId="56C8C28E" w14:textId="6C6F883C"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 xml:space="preserve">Number of distance bins for resulting output </w:t>
      </w:r>
      <w:proofErr w:type="spellStart"/>
      <w:r w:rsidR="00DC2657" w:rsidRPr="00DC2657">
        <w:rPr>
          <w:lang w:val="en-US"/>
        </w:rPr>
        <w:t>deaggregation</w:t>
      </w:r>
      <w:proofErr w:type="spellEnd"/>
      <w:r w:rsidR="00DC2657" w:rsidRPr="00DC2657">
        <w:rPr>
          <w:lang w:val="en-US"/>
        </w:rPr>
        <w:t xml:space="preserve"> data.</w:t>
      </w:r>
    </w:p>
    <w:p w14:paraId="6EDC95BA"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13b:</w:t>
      </w:r>
      <w:r w:rsidRPr="00DC2657">
        <w:rPr>
          <w:lang w:val="en-US"/>
        </w:rPr>
        <w:tab/>
      </w:r>
      <w:proofErr w:type="spellStart"/>
      <w:r w:rsidRPr="00DC2657">
        <w:rPr>
          <w:i/>
          <w:lang w:val="en-US"/>
        </w:rPr>
        <w:t>DistBin</w:t>
      </w:r>
      <w:proofErr w:type="spellEnd"/>
    </w:p>
    <w:p w14:paraId="1F69001A" w14:textId="3AA46D88"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Specific distance values for the distance bins for the </w:t>
      </w:r>
      <w:proofErr w:type="spellStart"/>
      <w:r w:rsidRPr="00DC2657">
        <w:rPr>
          <w:lang w:val="en-US"/>
        </w:rPr>
        <w:t>deaggregation</w:t>
      </w:r>
      <w:proofErr w:type="spellEnd"/>
      <w:r w:rsidRPr="00DC2657">
        <w:rPr>
          <w:lang w:val="en-US"/>
        </w:rPr>
        <w:t xml:space="preserve"> results.</w:t>
      </w:r>
    </w:p>
    <w:p w14:paraId="1A359EEB"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14a:</w:t>
      </w:r>
      <w:r w:rsidRPr="00DC2657">
        <w:rPr>
          <w:lang w:val="en-US"/>
        </w:rPr>
        <w:tab/>
      </w:r>
      <w:proofErr w:type="spellStart"/>
      <w:r w:rsidRPr="00DC2657">
        <w:rPr>
          <w:i/>
          <w:lang w:val="en-US"/>
        </w:rPr>
        <w:t>nEpsBin</w:t>
      </w:r>
      <w:proofErr w:type="spellEnd"/>
    </w:p>
    <w:p w14:paraId="161E5D10" w14:textId="1D18D728"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 xml:space="preserve">Number of epsilon bins for resulting output </w:t>
      </w:r>
      <w:proofErr w:type="spellStart"/>
      <w:r w:rsidR="00DC2657" w:rsidRPr="00DC2657">
        <w:rPr>
          <w:lang w:val="en-US"/>
        </w:rPr>
        <w:t>deaggregation</w:t>
      </w:r>
      <w:proofErr w:type="spellEnd"/>
      <w:r w:rsidR="00DC2657" w:rsidRPr="00DC2657">
        <w:rPr>
          <w:lang w:val="en-US"/>
        </w:rPr>
        <w:t xml:space="preserve"> data.</w:t>
      </w:r>
    </w:p>
    <w:p w14:paraId="25E4F16D"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14b:</w:t>
      </w:r>
      <w:r w:rsidRPr="00DC2657">
        <w:rPr>
          <w:lang w:val="en-US"/>
        </w:rPr>
        <w:tab/>
      </w:r>
      <w:proofErr w:type="spellStart"/>
      <w:r w:rsidRPr="00DC2657">
        <w:rPr>
          <w:i/>
          <w:lang w:val="en-US"/>
        </w:rPr>
        <w:t>EpsBin</w:t>
      </w:r>
      <w:proofErr w:type="spellEnd"/>
    </w:p>
    <w:p w14:paraId="5B0EA86E" w14:textId="2C730409"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 xml:space="preserve">Specific epsilon values for the epsilon bins for the </w:t>
      </w:r>
      <w:proofErr w:type="spellStart"/>
      <w:r w:rsidRPr="00DC2657">
        <w:rPr>
          <w:lang w:val="en-US"/>
        </w:rPr>
        <w:t>deaggregation</w:t>
      </w:r>
      <w:proofErr w:type="spellEnd"/>
      <w:r w:rsidRPr="00DC2657">
        <w:rPr>
          <w:lang w:val="en-US"/>
        </w:rPr>
        <w:t xml:space="preserve"> results.</w:t>
      </w:r>
    </w:p>
    <w:p w14:paraId="5C6068E3"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15a:</w:t>
      </w:r>
      <w:r w:rsidRPr="00DC2657">
        <w:rPr>
          <w:lang w:val="en-US"/>
        </w:rPr>
        <w:tab/>
      </w:r>
      <w:proofErr w:type="spellStart"/>
      <w:r w:rsidRPr="00DC2657">
        <w:rPr>
          <w:i/>
          <w:lang w:val="en-US"/>
        </w:rPr>
        <w:t>nCosTBin</w:t>
      </w:r>
      <w:proofErr w:type="spellEnd"/>
      <w:r w:rsidRPr="00DC2657">
        <w:rPr>
          <w:lang w:val="en-US"/>
        </w:rPr>
        <w:tab/>
      </w:r>
    </w:p>
    <w:p w14:paraId="79A4C000" w14:textId="536E9F8A"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r w:rsidRPr="00DC2657">
        <w:rPr>
          <w:lang w:val="en-US"/>
        </w:rPr>
        <w:t xml:space="preserve">Placeholder for future directivity </w:t>
      </w:r>
      <w:proofErr w:type="spellStart"/>
      <w:r w:rsidRPr="00DC2657">
        <w:rPr>
          <w:lang w:val="en-US"/>
        </w:rPr>
        <w:t>deaggregation</w:t>
      </w:r>
      <w:proofErr w:type="spellEnd"/>
    </w:p>
    <w:p w14:paraId="4066C3A6"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Line</w:t>
      </w:r>
      <w:r w:rsidRPr="00DC2657">
        <w:rPr>
          <w:lang w:val="en-US"/>
        </w:rPr>
        <w:tab/>
        <w:t>15b:</w:t>
      </w:r>
      <w:r w:rsidRPr="00DC2657">
        <w:rPr>
          <w:lang w:val="en-US"/>
        </w:rPr>
        <w:tab/>
      </w:r>
      <w:proofErr w:type="spellStart"/>
      <w:r w:rsidRPr="00DC2657">
        <w:rPr>
          <w:i/>
          <w:lang w:val="en-US"/>
        </w:rPr>
        <w:t>CosTBin</w:t>
      </w:r>
      <w:proofErr w:type="spellEnd"/>
    </w:p>
    <w:p w14:paraId="416C96B0" w14:textId="55EB5BE8"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ab/>
      </w:r>
      <w:r w:rsidRPr="00DC2657">
        <w:rPr>
          <w:lang w:val="en-US"/>
        </w:rPr>
        <w:tab/>
      </w:r>
      <w:r w:rsidRPr="00DC2657">
        <w:rPr>
          <w:lang w:val="en-US"/>
        </w:rPr>
        <w:tab/>
      </w:r>
      <w:r w:rsidR="002D72CA">
        <w:rPr>
          <w:lang w:val="en-US"/>
        </w:rPr>
        <w:tab/>
      </w:r>
      <w:r w:rsidRPr="00DC2657">
        <w:rPr>
          <w:lang w:val="en-US"/>
        </w:rPr>
        <w:t xml:space="preserve">Placeholder for future directivity </w:t>
      </w:r>
      <w:proofErr w:type="spellStart"/>
      <w:r w:rsidRPr="00DC2657">
        <w:rPr>
          <w:lang w:val="en-US"/>
        </w:rPr>
        <w:t>deaggregation</w:t>
      </w:r>
      <w:proofErr w:type="spellEnd"/>
    </w:p>
    <w:p w14:paraId="7DDDC08A"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16:</w:t>
      </w:r>
      <w:r w:rsidRPr="00DC2657">
        <w:rPr>
          <w:lang w:val="en-US"/>
        </w:rPr>
        <w:tab/>
      </w:r>
      <w:proofErr w:type="spellStart"/>
      <w:r w:rsidRPr="00DC2657">
        <w:rPr>
          <w:i/>
          <w:lang w:val="en-US"/>
        </w:rPr>
        <w:t>soilAmpflag</w:t>
      </w:r>
      <w:proofErr w:type="spellEnd"/>
    </w:p>
    <w:p w14:paraId="3F306FD6" w14:textId="7E34D45F"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Flag to apply soil amplification factors (0=no, 1=yes)</w:t>
      </w:r>
    </w:p>
    <w:p w14:paraId="403F2867"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17:</w:t>
      </w:r>
      <w:r w:rsidRPr="00DC2657">
        <w:rPr>
          <w:lang w:val="en-US"/>
        </w:rPr>
        <w:tab/>
      </w:r>
      <w:proofErr w:type="spellStart"/>
      <w:r w:rsidRPr="00DC2657">
        <w:rPr>
          <w:i/>
          <w:lang w:val="en-US"/>
        </w:rPr>
        <w:t>nSites</w:t>
      </w:r>
      <w:proofErr w:type="spellEnd"/>
    </w:p>
    <w:p w14:paraId="51FDD215" w14:textId="37DAE155"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Number of sites to analysis for the given input file.</w:t>
      </w:r>
    </w:p>
    <w:p w14:paraId="1171413B" w14:textId="77777777" w:rsidR="00DC2657" w:rsidRPr="00DC2657" w:rsidRDefault="00DC2657" w:rsidP="00EE32EB">
      <w:pPr>
        <w:pStyle w:val="BodyText"/>
        <w:tabs>
          <w:tab w:val="clear" w:pos="1152"/>
          <w:tab w:val="clear" w:pos="1584"/>
          <w:tab w:val="left" w:pos="1440"/>
          <w:tab w:val="left" w:pos="2160"/>
        </w:tabs>
        <w:spacing w:line="240" w:lineRule="auto"/>
        <w:contextualSpacing/>
        <w:rPr>
          <w:lang w:val="en-US"/>
        </w:rPr>
      </w:pPr>
      <w:r w:rsidRPr="00DC2657">
        <w:rPr>
          <w:lang w:val="en-US"/>
        </w:rPr>
        <w:t xml:space="preserve">Line </w:t>
      </w:r>
      <w:r w:rsidRPr="00DC2657">
        <w:rPr>
          <w:lang w:val="en-US"/>
        </w:rPr>
        <w:tab/>
        <w:t>18:</w:t>
      </w:r>
      <w:r w:rsidRPr="00DC2657">
        <w:rPr>
          <w:lang w:val="en-US"/>
        </w:rPr>
        <w:tab/>
      </w:r>
      <w:proofErr w:type="spellStart"/>
      <w:r w:rsidRPr="00DC2657">
        <w:rPr>
          <w:i/>
          <w:lang w:val="en-US"/>
        </w:rPr>
        <w:t>Sitelong</w:t>
      </w:r>
      <w:proofErr w:type="spellEnd"/>
      <w:r w:rsidRPr="00DC2657">
        <w:rPr>
          <w:i/>
          <w:lang w:val="en-US"/>
        </w:rPr>
        <w:t xml:space="preserve">, </w:t>
      </w:r>
      <w:proofErr w:type="spellStart"/>
      <w:r w:rsidRPr="00DC2657">
        <w:rPr>
          <w:i/>
          <w:lang w:val="en-US"/>
        </w:rPr>
        <w:t>sitelat</w:t>
      </w:r>
      <w:proofErr w:type="spellEnd"/>
      <w:r w:rsidRPr="00DC2657">
        <w:rPr>
          <w:i/>
          <w:lang w:val="en-US"/>
        </w:rPr>
        <w:t xml:space="preserve">, Vs30m, Z1.0, Z1.5, Z2.5, </w:t>
      </w:r>
      <w:proofErr w:type="spellStart"/>
      <w:r w:rsidRPr="00DC2657">
        <w:rPr>
          <w:i/>
          <w:lang w:val="en-US"/>
        </w:rPr>
        <w:t>Vrup</w:t>
      </w:r>
      <w:proofErr w:type="spellEnd"/>
      <w:r w:rsidRPr="00DC2657">
        <w:rPr>
          <w:i/>
          <w:lang w:val="en-US"/>
        </w:rPr>
        <w:t xml:space="preserve">, Forearc </w:t>
      </w:r>
    </w:p>
    <w:p w14:paraId="40E0207E" w14:textId="77777777" w:rsidR="00DC2657" w:rsidRPr="00DC2657" w:rsidRDefault="00DC2657" w:rsidP="00EE32EB">
      <w:pPr>
        <w:pStyle w:val="BodyText"/>
        <w:tabs>
          <w:tab w:val="clear" w:pos="1152"/>
          <w:tab w:val="clear" w:pos="1584"/>
          <w:tab w:val="left" w:pos="1440"/>
          <w:tab w:val="left" w:pos="2160"/>
        </w:tabs>
        <w:spacing w:line="240" w:lineRule="auto"/>
        <w:ind w:left="2160"/>
        <w:contextualSpacing/>
        <w:rPr>
          <w:lang w:val="en-US"/>
        </w:rPr>
      </w:pPr>
      <w:r w:rsidRPr="00DC2657">
        <w:rPr>
          <w:lang w:val="en-US"/>
        </w:rPr>
        <w:t>Site location longitude and latitude in either degrees or km as defined in the fault file, Vs30 (m) for given site, depth to the 1.0km/sec boundary (km), depth to 1.5km/sec boundary (km), depth to 2.5km/sec boundary (km), rupture velocity as a decimal percentage of the shear wave velocity at the seismic source and Forearc flag (0=Forearc site location, 1=</w:t>
      </w:r>
      <w:proofErr w:type="spellStart"/>
      <w:r w:rsidRPr="00DC2657">
        <w:rPr>
          <w:lang w:val="en-US"/>
        </w:rPr>
        <w:t>backarc</w:t>
      </w:r>
      <w:proofErr w:type="spellEnd"/>
      <w:r w:rsidRPr="00DC2657">
        <w:rPr>
          <w:lang w:val="en-US"/>
        </w:rPr>
        <w:t xml:space="preserve"> site location). Some of these parameters are only used for specific attenuation models and the NGA directivity model. Values must be entered in the input even if they are not needed for the analysis. </w:t>
      </w:r>
    </w:p>
    <w:p w14:paraId="714B541E" w14:textId="7FDD6AC1" w:rsidR="00DC2657" w:rsidRPr="00DC2657" w:rsidRDefault="00DC2657" w:rsidP="00EE32EB">
      <w:pPr>
        <w:pStyle w:val="BodyText"/>
        <w:tabs>
          <w:tab w:val="clear" w:pos="1152"/>
          <w:tab w:val="clear" w:pos="1584"/>
          <w:tab w:val="left" w:pos="1440"/>
          <w:tab w:val="left" w:pos="2160"/>
        </w:tabs>
        <w:spacing w:line="240" w:lineRule="auto"/>
        <w:contextualSpacing/>
        <w:rPr>
          <w:i/>
          <w:lang w:val="en-US"/>
        </w:rPr>
      </w:pPr>
      <w:r w:rsidRPr="00DC2657">
        <w:rPr>
          <w:lang w:val="en-US"/>
        </w:rPr>
        <w:t xml:space="preserve">Line </w:t>
      </w:r>
      <w:r w:rsidRPr="00DC2657">
        <w:rPr>
          <w:lang w:val="en-US"/>
        </w:rPr>
        <w:tab/>
        <w:t>19-24:</w:t>
      </w:r>
      <w:r w:rsidRPr="00DC2657">
        <w:rPr>
          <w:lang w:val="en-US"/>
        </w:rPr>
        <w:tab/>
      </w:r>
      <w:r w:rsidRPr="00DC2657">
        <w:rPr>
          <w:i/>
          <w:lang w:val="en-US"/>
        </w:rPr>
        <w:t xml:space="preserve">filenames for output files. </w:t>
      </w:r>
    </w:p>
    <w:p w14:paraId="71E6F4A3" w14:textId="602301F8"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sidR="00DC2657" w:rsidRPr="00DC2657">
        <w:rPr>
          <w:lang w:val="en-US"/>
        </w:rPr>
        <w:t>(</w:t>
      </w:r>
      <w:proofErr w:type="spellStart"/>
      <w:r w:rsidR="00DC2657" w:rsidRPr="00DC2657">
        <w:rPr>
          <w:lang w:val="en-US"/>
        </w:rPr>
        <w:t>Outfiles</w:t>
      </w:r>
      <w:proofErr w:type="spellEnd"/>
      <w:r w:rsidR="00DC2657" w:rsidRPr="00DC2657">
        <w:rPr>
          <w:lang w:val="en-US"/>
        </w:rPr>
        <w:t xml:space="preserve"> in numerical order)</w:t>
      </w:r>
    </w:p>
    <w:p w14:paraId="4444073A" w14:textId="5E67BAD0" w:rsidR="00DC2657" w:rsidRPr="00DC2657" w:rsidRDefault="002D72CA" w:rsidP="00EE32EB">
      <w:pPr>
        <w:pStyle w:val="BodyText"/>
        <w:tabs>
          <w:tab w:val="clear" w:pos="1152"/>
          <w:tab w:val="clear" w:pos="1584"/>
          <w:tab w:val="left" w:pos="1440"/>
          <w:tab w:val="left" w:pos="2160"/>
        </w:tabs>
        <w:spacing w:line="240" w:lineRule="auto"/>
        <w:ind w:left="2880" w:hanging="2880"/>
        <w:contextualSpacing/>
        <w:rPr>
          <w:lang w:val="en-US"/>
        </w:rPr>
      </w:pPr>
      <w:r>
        <w:rPr>
          <w:lang w:val="en-US"/>
        </w:rPr>
        <w:lastRenderedPageBreak/>
        <w:tab/>
      </w:r>
      <w:r>
        <w:rPr>
          <w:lang w:val="en-US"/>
        </w:rPr>
        <w:tab/>
      </w:r>
      <w:r>
        <w:rPr>
          <w:lang w:val="en-US"/>
        </w:rPr>
        <w:tab/>
      </w:r>
      <w:r>
        <w:rPr>
          <w:lang w:val="en-US"/>
        </w:rPr>
        <w:tab/>
      </w:r>
      <w:r w:rsidR="00DC2657" w:rsidRPr="00DC2657">
        <w:rPr>
          <w:lang w:val="en-US"/>
        </w:rPr>
        <w:t>out1</w:t>
      </w:r>
      <w:r w:rsidR="00DC2657" w:rsidRPr="00DC2657">
        <w:rPr>
          <w:lang w:val="en-US"/>
        </w:rPr>
        <w:tab/>
        <w:t xml:space="preserve">Individual hazard curves, used with the companion </w:t>
      </w:r>
      <w:proofErr w:type="spellStart"/>
      <w:r w:rsidR="00DC2657" w:rsidRPr="00DC2657">
        <w:rPr>
          <w:lang w:val="en-US"/>
        </w:rPr>
        <w:t>fractile</w:t>
      </w:r>
      <w:proofErr w:type="spellEnd"/>
      <w:r w:rsidR="00DC2657" w:rsidRPr="00DC2657">
        <w:rPr>
          <w:lang w:val="en-US"/>
        </w:rPr>
        <w:t xml:space="preserve"> program</w:t>
      </w:r>
    </w:p>
    <w:p w14:paraId="00D61936" w14:textId="65271542" w:rsidR="00DC2657" w:rsidRPr="00DC2657" w:rsidRDefault="002D72CA" w:rsidP="00EE32EB">
      <w:pPr>
        <w:pStyle w:val="BodyText"/>
        <w:tabs>
          <w:tab w:val="clear" w:pos="1152"/>
          <w:tab w:val="clear" w:pos="1584"/>
          <w:tab w:val="left" w:pos="1440"/>
          <w:tab w:val="left" w:pos="2160"/>
        </w:tabs>
        <w:spacing w:line="240" w:lineRule="auto"/>
        <w:ind w:left="2880" w:hanging="2880"/>
        <w:contextualSpacing/>
        <w:rPr>
          <w:lang w:val="en-US"/>
        </w:rPr>
      </w:pPr>
      <w:r>
        <w:rPr>
          <w:lang w:val="en-US"/>
        </w:rPr>
        <w:tab/>
      </w:r>
      <w:r>
        <w:rPr>
          <w:lang w:val="en-US"/>
        </w:rPr>
        <w:tab/>
      </w:r>
      <w:r>
        <w:rPr>
          <w:lang w:val="en-US"/>
        </w:rPr>
        <w:tab/>
      </w:r>
      <w:r>
        <w:rPr>
          <w:lang w:val="en-US"/>
        </w:rPr>
        <w:tab/>
      </w:r>
      <w:r w:rsidR="00DC2657" w:rsidRPr="00DC2657">
        <w:rPr>
          <w:lang w:val="en-US"/>
        </w:rPr>
        <w:t>out2</w:t>
      </w:r>
      <w:r w:rsidR="00DC2657" w:rsidRPr="00DC2657">
        <w:rPr>
          <w:lang w:val="en-US"/>
        </w:rPr>
        <w:tab/>
        <w:t xml:space="preserve">Magnitude recurrence curves, used with the companion SSC </w:t>
      </w:r>
      <w:proofErr w:type="spellStart"/>
      <w:r w:rsidR="00DC2657" w:rsidRPr="00DC2657">
        <w:rPr>
          <w:lang w:val="en-US"/>
        </w:rPr>
        <w:t>fractile</w:t>
      </w:r>
      <w:proofErr w:type="spellEnd"/>
      <w:r w:rsidR="00DC2657" w:rsidRPr="00DC2657">
        <w:rPr>
          <w:lang w:val="en-US"/>
        </w:rPr>
        <w:t xml:space="preserve"> program </w:t>
      </w:r>
    </w:p>
    <w:p w14:paraId="3091D7A1" w14:textId="1F501A75" w:rsidR="00DC2657" w:rsidRPr="00DC2657" w:rsidRDefault="002D72CA" w:rsidP="00EE32EB">
      <w:pPr>
        <w:pStyle w:val="BodyText"/>
        <w:tabs>
          <w:tab w:val="clear" w:pos="1152"/>
          <w:tab w:val="clear" w:pos="1584"/>
          <w:tab w:val="left" w:pos="1440"/>
          <w:tab w:val="left" w:pos="2160"/>
        </w:tabs>
        <w:spacing w:line="240" w:lineRule="auto"/>
        <w:ind w:left="2880" w:hanging="2880"/>
        <w:contextualSpacing/>
        <w:rPr>
          <w:lang w:val="en-US"/>
        </w:rPr>
      </w:pPr>
      <w:r>
        <w:rPr>
          <w:lang w:val="en-US"/>
        </w:rPr>
        <w:tab/>
      </w:r>
      <w:r>
        <w:rPr>
          <w:lang w:val="en-US"/>
        </w:rPr>
        <w:tab/>
      </w:r>
      <w:r>
        <w:rPr>
          <w:lang w:val="en-US"/>
        </w:rPr>
        <w:tab/>
      </w:r>
      <w:r>
        <w:rPr>
          <w:lang w:val="en-US"/>
        </w:rPr>
        <w:tab/>
      </w:r>
      <w:r w:rsidR="00DC2657" w:rsidRPr="00DC2657">
        <w:rPr>
          <w:lang w:val="en-US"/>
        </w:rPr>
        <w:t>out3</w:t>
      </w:r>
      <w:r w:rsidR="00DC2657" w:rsidRPr="00DC2657">
        <w:rPr>
          <w:lang w:val="en-US"/>
        </w:rPr>
        <w:tab/>
        <w:t xml:space="preserve">Mean hazard curve results, used with companion </w:t>
      </w:r>
      <w:proofErr w:type="spellStart"/>
      <w:r w:rsidR="00DC2657" w:rsidRPr="00DC2657">
        <w:rPr>
          <w:lang w:val="en-US"/>
        </w:rPr>
        <w:t>UHS_deagg</w:t>
      </w:r>
      <w:proofErr w:type="spellEnd"/>
      <w:r w:rsidR="00DC2657" w:rsidRPr="00DC2657">
        <w:rPr>
          <w:lang w:val="en-US"/>
        </w:rPr>
        <w:t xml:space="preserve"> program </w:t>
      </w:r>
    </w:p>
    <w:p w14:paraId="6609F901" w14:textId="57B60AAD" w:rsidR="00DC2657" w:rsidRPr="00DC2657" w:rsidRDefault="002D72CA" w:rsidP="00EE32EB">
      <w:pPr>
        <w:pStyle w:val="BodyText"/>
        <w:tabs>
          <w:tab w:val="clear" w:pos="1152"/>
          <w:tab w:val="clear" w:pos="1584"/>
          <w:tab w:val="left" w:pos="1440"/>
          <w:tab w:val="left" w:pos="2160"/>
        </w:tabs>
        <w:spacing w:line="240" w:lineRule="auto"/>
        <w:ind w:left="2880" w:hanging="2880"/>
        <w:contextualSpacing/>
        <w:rPr>
          <w:lang w:val="en-US"/>
        </w:rPr>
      </w:pPr>
      <w:r>
        <w:rPr>
          <w:lang w:val="en-US"/>
        </w:rPr>
        <w:tab/>
      </w:r>
      <w:r>
        <w:rPr>
          <w:lang w:val="en-US"/>
        </w:rPr>
        <w:tab/>
      </w:r>
      <w:r>
        <w:rPr>
          <w:lang w:val="en-US"/>
        </w:rPr>
        <w:tab/>
      </w:r>
      <w:r>
        <w:rPr>
          <w:lang w:val="en-US"/>
        </w:rPr>
        <w:tab/>
      </w:r>
      <w:r w:rsidR="00DC2657" w:rsidRPr="00DC2657">
        <w:rPr>
          <w:lang w:val="en-US"/>
        </w:rPr>
        <w:t>out4</w:t>
      </w:r>
      <w:r w:rsidR="00DC2657" w:rsidRPr="00DC2657">
        <w:rPr>
          <w:lang w:val="en-US"/>
        </w:rPr>
        <w:tab/>
      </w:r>
      <w:proofErr w:type="spellStart"/>
      <w:r w:rsidR="00DC2657" w:rsidRPr="00DC2657">
        <w:rPr>
          <w:lang w:val="en-US"/>
        </w:rPr>
        <w:t>Deaggregation</w:t>
      </w:r>
      <w:proofErr w:type="spellEnd"/>
      <w:r w:rsidR="00DC2657" w:rsidRPr="00DC2657">
        <w:rPr>
          <w:lang w:val="en-US"/>
        </w:rPr>
        <w:t xml:space="preserve"> information, used with companion </w:t>
      </w:r>
      <w:proofErr w:type="spellStart"/>
      <w:r w:rsidR="00DC2657" w:rsidRPr="00DC2657">
        <w:rPr>
          <w:lang w:val="en-US"/>
        </w:rPr>
        <w:t>UHS_deagg</w:t>
      </w:r>
      <w:proofErr w:type="spellEnd"/>
      <w:r w:rsidR="00DC2657" w:rsidRPr="00DC2657">
        <w:rPr>
          <w:lang w:val="en-US"/>
        </w:rPr>
        <w:t xml:space="preserve"> program</w:t>
      </w:r>
    </w:p>
    <w:p w14:paraId="27A28593" w14:textId="118FA2FD"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out5</w:t>
      </w:r>
      <w:r w:rsidR="00DC2657" w:rsidRPr="00DC2657">
        <w:rPr>
          <w:lang w:val="en-US"/>
        </w:rPr>
        <w:tab/>
        <w:t>SSC tornado output file</w:t>
      </w:r>
    </w:p>
    <w:p w14:paraId="20EB3145" w14:textId="3EABC26F"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out6</w:t>
      </w:r>
      <w:r w:rsidR="00DC2657" w:rsidRPr="00DC2657">
        <w:rPr>
          <w:lang w:val="en-US"/>
        </w:rPr>
        <w:tab/>
        <w:t xml:space="preserve">GMC tornado output file </w:t>
      </w:r>
    </w:p>
    <w:p w14:paraId="79CDE7E0" w14:textId="5880E4E8" w:rsidR="00DC2657" w:rsidRPr="00DC2657" w:rsidRDefault="002D72CA" w:rsidP="00EE32EB">
      <w:pPr>
        <w:pStyle w:val="BodyText"/>
        <w:tabs>
          <w:tab w:val="clear" w:pos="1152"/>
          <w:tab w:val="clear" w:pos="1584"/>
          <w:tab w:val="left" w:pos="1440"/>
          <w:tab w:val="left" w:pos="2160"/>
        </w:tabs>
        <w:spacing w:line="240" w:lineRule="auto"/>
        <w:contextualSpacing/>
        <w:rPr>
          <w:lang w:val="en-US"/>
        </w:rPr>
      </w:pPr>
      <w:r>
        <w:rPr>
          <w:lang w:val="en-US"/>
        </w:rPr>
        <w:tab/>
      </w:r>
      <w:r>
        <w:rPr>
          <w:lang w:val="en-US"/>
        </w:rPr>
        <w:tab/>
      </w:r>
      <w:r>
        <w:rPr>
          <w:lang w:val="en-US"/>
        </w:rPr>
        <w:tab/>
      </w:r>
      <w:r>
        <w:rPr>
          <w:lang w:val="en-US"/>
        </w:rPr>
        <w:tab/>
      </w:r>
      <w:r w:rsidR="00DC2657" w:rsidRPr="00DC2657">
        <w:rPr>
          <w:lang w:val="en-US"/>
        </w:rPr>
        <w:t>out7</w:t>
      </w:r>
      <w:r w:rsidR="00DC2657" w:rsidRPr="00DC2657">
        <w:rPr>
          <w:lang w:val="en-US"/>
        </w:rPr>
        <w:tab/>
      </w:r>
      <w:proofErr w:type="spellStart"/>
      <w:r w:rsidR="00DC2657" w:rsidRPr="00DC2657">
        <w:rPr>
          <w:lang w:val="en-US"/>
        </w:rPr>
        <w:t>Deaggregation</w:t>
      </w:r>
      <w:proofErr w:type="spellEnd"/>
      <w:r w:rsidR="00DC2657" w:rsidRPr="00DC2657">
        <w:rPr>
          <w:lang w:val="en-US"/>
        </w:rPr>
        <w:t xml:space="preserve"> by source</w:t>
      </w:r>
    </w:p>
    <w:p w14:paraId="0DDA7D12" w14:textId="77777777" w:rsidR="00DC2657" w:rsidRDefault="00DC2657" w:rsidP="00A96E69">
      <w:pPr>
        <w:pStyle w:val="BodyText"/>
        <w:spacing w:line="240" w:lineRule="auto"/>
        <w:contextualSpacing/>
      </w:pPr>
    </w:p>
    <w:p w14:paraId="1AD79642" w14:textId="449C87BB" w:rsidR="00E7246D" w:rsidRDefault="00274C37" w:rsidP="00A96E69">
      <w:pPr>
        <w:pStyle w:val="Heading2"/>
        <w:spacing w:line="240" w:lineRule="auto"/>
        <w:contextualSpacing/>
      </w:pPr>
      <w:bookmarkStart w:id="15" w:name="_Toc129252361"/>
      <w:r>
        <w:t>Attenuation File Notes (Run Option 1)</w:t>
      </w:r>
      <w:bookmarkEnd w:id="15"/>
    </w:p>
    <w:p w14:paraId="440FFA5C" w14:textId="6041C050" w:rsidR="009D0623" w:rsidRDefault="00837D94" w:rsidP="002D72CA">
      <w:pPr>
        <w:pStyle w:val="BodyText"/>
        <w:spacing w:line="240" w:lineRule="auto"/>
        <w:contextualSpacing/>
        <w:rPr>
          <w:lang w:val="en-US"/>
        </w:rPr>
      </w:pPr>
      <w:r>
        <w:rPr>
          <w:lang w:val="en-US"/>
        </w:rPr>
        <w:t xml:space="preserve">The hazard code can also be used to compute attenuation curves for any ground motion model which is currently coded in the hazard code. To invoke this option the user should select run option 1 at the start of the program. The necessary input file is described below. Note that not all input parameters are used depending on the selected ground motion models; however, values must be entered in the input file. </w:t>
      </w:r>
    </w:p>
    <w:p w14:paraId="557BB492" w14:textId="05CB3A61" w:rsidR="00A30859" w:rsidRDefault="00A30859" w:rsidP="002D72CA">
      <w:pPr>
        <w:pStyle w:val="BodyText"/>
        <w:spacing w:line="240" w:lineRule="auto"/>
        <w:contextualSpacing/>
        <w:rPr>
          <w:lang w:val="en-US"/>
        </w:rPr>
      </w:pPr>
    </w:p>
    <w:p w14:paraId="25B0F450"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w:t>
      </w:r>
      <w:r w:rsidRPr="00A30859">
        <w:tab/>
      </w:r>
      <w:r w:rsidRPr="00A30859">
        <w:rPr>
          <w:i/>
        </w:rPr>
        <w:t>title</w:t>
      </w:r>
      <w:r w:rsidRPr="00A30859">
        <w:t xml:space="preserve"> </w:t>
      </w:r>
    </w:p>
    <w:p w14:paraId="1099664D" w14:textId="74FD3630"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Title text string which will be written to the output file. Note this ascii string does not need to be bracketed with quotation marks.  </w:t>
      </w:r>
    </w:p>
    <w:p w14:paraId="67F64527"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2:</w:t>
      </w:r>
      <w:r w:rsidRPr="00A30859">
        <w:tab/>
      </w:r>
      <w:proofErr w:type="spellStart"/>
      <w:r w:rsidRPr="00A30859">
        <w:rPr>
          <w:i/>
        </w:rPr>
        <w:t>fileout</w:t>
      </w:r>
      <w:proofErr w:type="spellEnd"/>
      <w:r w:rsidRPr="00A30859">
        <w:t xml:space="preserve"> </w:t>
      </w:r>
    </w:p>
    <w:p w14:paraId="6DC7D74F" w14:textId="7215B584"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Filename of the </w:t>
      </w:r>
      <w:proofErr w:type="spellStart"/>
      <w:r w:rsidRPr="00A30859">
        <w:t>ouptut</w:t>
      </w:r>
      <w:proofErr w:type="spellEnd"/>
      <w:r w:rsidRPr="00A30859">
        <w:t xml:space="preserve"> file. Note this ascii string does not need to be bracketed with quotation marks. </w:t>
      </w:r>
    </w:p>
    <w:p w14:paraId="269BF25A"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3:</w:t>
      </w:r>
      <w:r w:rsidRPr="00A30859">
        <w:tab/>
      </w:r>
      <w:proofErr w:type="spellStart"/>
      <w:r w:rsidRPr="00A30859">
        <w:rPr>
          <w:i/>
        </w:rPr>
        <w:t>nCalc</w:t>
      </w:r>
      <w:proofErr w:type="spellEnd"/>
      <w:r w:rsidRPr="00A30859">
        <w:t xml:space="preserve"> </w:t>
      </w:r>
    </w:p>
    <w:p w14:paraId="47AD3BE3" w14:textId="2799B8FA"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Number of </w:t>
      </w:r>
      <w:proofErr w:type="spellStart"/>
      <w:r w:rsidRPr="00A30859">
        <w:t>attenution</w:t>
      </w:r>
      <w:proofErr w:type="spellEnd"/>
      <w:r w:rsidRPr="00A30859">
        <w:t xml:space="preserve"> curves to generate. Input file must repeat lines 4 – 12, </w:t>
      </w:r>
      <w:proofErr w:type="spellStart"/>
      <w:r w:rsidRPr="00A30859">
        <w:t>nCalc</w:t>
      </w:r>
      <w:proofErr w:type="spellEnd"/>
      <w:r w:rsidRPr="00A30859">
        <w:t xml:space="preserve"> times. </w:t>
      </w:r>
    </w:p>
    <w:p w14:paraId="5BDF6175"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4:</w:t>
      </w:r>
      <w:r w:rsidRPr="00A30859">
        <w:tab/>
      </w:r>
      <w:proofErr w:type="spellStart"/>
      <w:r w:rsidRPr="00A30859">
        <w:rPr>
          <w:i/>
        </w:rPr>
        <w:t>jCalc</w:t>
      </w:r>
      <w:proofErr w:type="spellEnd"/>
      <w:r w:rsidRPr="00A30859">
        <w:rPr>
          <w:i/>
        </w:rPr>
        <w:t xml:space="preserve">, const1, const2, </w:t>
      </w:r>
      <w:proofErr w:type="spellStart"/>
      <w:r w:rsidRPr="00A30859">
        <w:rPr>
          <w:i/>
        </w:rPr>
        <w:t>VarAdd</w:t>
      </w:r>
      <w:proofErr w:type="spellEnd"/>
      <w:r w:rsidRPr="00A30859">
        <w:t xml:space="preserve"> </w:t>
      </w:r>
    </w:p>
    <w:p w14:paraId="23AAB839" w14:textId="77777777"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Specific </w:t>
      </w:r>
      <w:proofErr w:type="spellStart"/>
      <w:r w:rsidRPr="00A30859">
        <w:t>jcalc</w:t>
      </w:r>
      <w:proofErr w:type="spellEnd"/>
      <w:r w:rsidRPr="00A30859">
        <w:t xml:space="preserve"> number to identify requested attenuation model, constant 1 and 2 which are applied to the median ground motion values defined in natural log units, and sigma adjustment value given in natural log units. For this sigma adjustment the revised sigma value (Sigma’) for a given attenuation model will be computed based on adjusting the variance as follows:</w:t>
      </w:r>
    </w:p>
    <w:p w14:paraId="676A19B4" w14:textId="77777777" w:rsidR="00A30859" w:rsidRPr="00A30859" w:rsidRDefault="00A30859" w:rsidP="004B6049">
      <w:pPr>
        <w:pStyle w:val="BodyText"/>
        <w:tabs>
          <w:tab w:val="clear" w:pos="1152"/>
          <w:tab w:val="clear" w:pos="1584"/>
          <w:tab w:val="left" w:pos="1440"/>
          <w:tab w:val="left" w:pos="2160"/>
        </w:tabs>
        <w:contextualSpacing/>
      </w:pPr>
    </w:p>
    <w:p w14:paraId="6C68F4AA" w14:textId="55F428C8" w:rsidR="00A30859" w:rsidRPr="00A30859" w:rsidRDefault="00A30859" w:rsidP="004B6049">
      <w:pPr>
        <w:pStyle w:val="BodyText"/>
        <w:tabs>
          <w:tab w:val="clear" w:pos="1152"/>
          <w:tab w:val="clear" w:pos="1584"/>
          <w:tab w:val="left" w:pos="1440"/>
          <w:tab w:val="left" w:pos="2160"/>
        </w:tabs>
        <w:contextualSpacing/>
      </w:pPr>
      <w:r>
        <w:tab/>
      </w:r>
      <w:r>
        <w:tab/>
      </w:r>
      <w:r>
        <w:tab/>
      </w:r>
      <w:r>
        <w:tab/>
      </w:r>
      <w:r w:rsidRPr="00A30859">
        <w:t xml:space="preserve">Sigma’ = </w:t>
      </w:r>
      <w:proofErr w:type="gramStart"/>
      <w:r w:rsidRPr="00A30859">
        <w:t>Sqrt( Sigma</w:t>
      </w:r>
      <w:proofErr w:type="gramEnd"/>
      <w:r w:rsidRPr="00A30859">
        <w:t xml:space="preserve">*Sigma + </w:t>
      </w:r>
      <w:proofErr w:type="spellStart"/>
      <w:r w:rsidRPr="00A30859">
        <w:t>VarAdd</w:t>
      </w:r>
      <w:proofErr w:type="spellEnd"/>
      <w:r w:rsidRPr="00A30859">
        <w:t>)</w:t>
      </w:r>
    </w:p>
    <w:p w14:paraId="117F1BA4" w14:textId="77777777" w:rsidR="00A30859" w:rsidRPr="00A30859" w:rsidRDefault="00A30859" w:rsidP="004B6049">
      <w:pPr>
        <w:pStyle w:val="BodyText"/>
        <w:tabs>
          <w:tab w:val="clear" w:pos="1152"/>
          <w:tab w:val="clear" w:pos="1584"/>
          <w:tab w:val="left" w:pos="1440"/>
          <w:tab w:val="left" w:pos="2160"/>
        </w:tabs>
        <w:contextualSpacing/>
      </w:pPr>
    </w:p>
    <w:p w14:paraId="54541C0C" w14:textId="77777777"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Note that if the user requests a negative adjustment which is greater than the model variance the resulting Sigma’ value will be set </w:t>
      </w:r>
      <w:r w:rsidRPr="00A30859">
        <w:lastRenderedPageBreak/>
        <w:t xml:space="preserve">equal to 0.0. This line needs to be repeated </w:t>
      </w:r>
      <w:proofErr w:type="spellStart"/>
      <w:r w:rsidRPr="00A30859">
        <w:t>nGMmodels</w:t>
      </w:r>
      <w:proofErr w:type="spellEnd"/>
      <w:r w:rsidRPr="00A30859">
        <w:t xml:space="preserve"> times and the weights should sum to unity. </w:t>
      </w:r>
    </w:p>
    <w:p w14:paraId="39C4DE6A" w14:textId="77777777" w:rsidR="00A30859" w:rsidRPr="00A30859" w:rsidRDefault="00A30859" w:rsidP="004B6049">
      <w:pPr>
        <w:pStyle w:val="BodyText"/>
        <w:tabs>
          <w:tab w:val="clear" w:pos="1152"/>
          <w:tab w:val="clear" w:pos="1584"/>
          <w:tab w:val="left" w:pos="1440"/>
          <w:tab w:val="left" w:pos="2160"/>
        </w:tabs>
        <w:contextualSpacing/>
      </w:pPr>
    </w:p>
    <w:p w14:paraId="50954B1E" w14:textId="77777777"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Note: The user </w:t>
      </w:r>
      <w:proofErr w:type="gramStart"/>
      <w:r w:rsidRPr="00A30859">
        <w:t>is able to</w:t>
      </w:r>
      <w:proofErr w:type="gramEnd"/>
      <w:r w:rsidRPr="00A30859">
        <w:t xml:space="preserve"> define a sigma model independent of the median model.  The line 4’ format shall be used when </w:t>
      </w:r>
      <w:proofErr w:type="spellStart"/>
      <w:r w:rsidRPr="00A30859">
        <w:t>jcalc</w:t>
      </w:r>
      <w:proofErr w:type="spellEnd"/>
      <w:r w:rsidRPr="00A30859">
        <w:t xml:space="preserve"> is negative: </w:t>
      </w:r>
    </w:p>
    <w:p w14:paraId="0A6FAA19" w14:textId="77777777" w:rsidR="00A30859" w:rsidRPr="00A30859" w:rsidRDefault="00A30859" w:rsidP="004B6049">
      <w:pPr>
        <w:pStyle w:val="BodyText"/>
        <w:tabs>
          <w:tab w:val="clear" w:pos="1152"/>
          <w:tab w:val="clear" w:pos="1584"/>
          <w:tab w:val="left" w:pos="1440"/>
          <w:tab w:val="left" w:pos="2160"/>
        </w:tabs>
        <w:contextualSpacing/>
        <w:rPr>
          <w:i/>
        </w:rPr>
      </w:pPr>
      <w:r w:rsidRPr="00A30859">
        <w:t xml:space="preserve">Line </w:t>
      </w:r>
      <w:r w:rsidRPr="00A30859">
        <w:tab/>
        <w:t xml:space="preserve">4’: </w:t>
      </w:r>
      <w:r w:rsidRPr="00A30859">
        <w:tab/>
        <w:t>-</w:t>
      </w:r>
      <w:proofErr w:type="spellStart"/>
      <w:r w:rsidRPr="00A30859">
        <w:rPr>
          <w:i/>
        </w:rPr>
        <w:t>jCalc</w:t>
      </w:r>
      <w:proofErr w:type="spellEnd"/>
      <w:r w:rsidRPr="00A30859">
        <w:rPr>
          <w:i/>
        </w:rPr>
        <w:t xml:space="preserve">, const1, const2, </w:t>
      </w:r>
      <w:proofErr w:type="spellStart"/>
      <w:r w:rsidRPr="00A30859">
        <w:rPr>
          <w:i/>
        </w:rPr>
        <w:t>VarAdd</w:t>
      </w:r>
      <w:proofErr w:type="spellEnd"/>
      <w:r w:rsidRPr="00A30859">
        <w:rPr>
          <w:i/>
        </w:rPr>
        <w:t xml:space="preserve">, </w:t>
      </w:r>
      <w:proofErr w:type="spellStart"/>
      <w:r w:rsidRPr="00A30859">
        <w:rPr>
          <w:i/>
        </w:rPr>
        <w:t>sCalc</w:t>
      </w:r>
      <w:proofErr w:type="spellEnd"/>
      <w:r w:rsidRPr="00A30859">
        <w:rPr>
          <w:i/>
        </w:rPr>
        <w:t xml:space="preserve">, </w:t>
      </w:r>
      <w:proofErr w:type="spellStart"/>
      <w:r w:rsidRPr="00A30859">
        <w:rPr>
          <w:i/>
        </w:rPr>
        <w:t>sFix</w:t>
      </w:r>
      <w:proofErr w:type="spellEnd"/>
    </w:p>
    <w:p w14:paraId="78DD3FA5" w14:textId="77777777"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This allows user </w:t>
      </w:r>
      <w:proofErr w:type="gramStart"/>
      <w:r w:rsidRPr="00A30859">
        <w:t>define</w:t>
      </w:r>
      <w:proofErr w:type="gramEnd"/>
      <w:r w:rsidRPr="00A30859">
        <w:t xml:space="preserve"> an alternative sigma model through the </w:t>
      </w:r>
      <w:proofErr w:type="spellStart"/>
      <w:r w:rsidRPr="00A30859">
        <w:t>sCalc</w:t>
      </w:r>
      <w:proofErr w:type="spellEnd"/>
      <w:r w:rsidRPr="00A30859">
        <w:t xml:space="preserve"> or </w:t>
      </w:r>
      <w:proofErr w:type="spellStart"/>
      <w:r w:rsidRPr="00A30859">
        <w:t>sFix</w:t>
      </w:r>
      <w:proofErr w:type="spellEnd"/>
      <w:r w:rsidRPr="00A30859">
        <w:t xml:space="preserve">.  The </w:t>
      </w:r>
      <w:proofErr w:type="spellStart"/>
      <w:r w:rsidRPr="00A30859">
        <w:t>sCalc</w:t>
      </w:r>
      <w:proofErr w:type="spellEnd"/>
      <w:r w:rsidRPr="00A30859">
        <w:t xml:space="preserve"> is the </w:t>
      </w:r>
      <w:proofErr w:type="spellStart"/>
      <w:r w:rsidRPr="00A30859">
        <w:t>jCalc</w:t>
      </w:r>
      <w:proofErr w:type="spellEnd"/>
      <w:r w:rsidRPr="00A30859">
        <w:t xml:space="preserve"> for the desired GMPE model which sigma is to be used from.  If </w:t>
      </w:r>
      <w:proofErr w:type="spellStart"/>
      <w:r w:rsidRPr="00A30859">
        <w:t>sCalc</w:t>
      </w:r>
      <w:proofErr w:type="spellEnd"/>
      <w:r w:rsidRPr="00A30859">
        <w:t xml:space="preserve"> is negative, </w:t>
      </w:r>
      <w:proofErr w:type="spellStart"/>
      <w:r w:rsidRPr="00A30859">
        <w:t>sFix</w:t>
      </w:r>
      <w:proofErr w:type="spellEnd"/>
      <w:r w:rsidRPr="00A30859">
        <w:t xml:space="preserve"> will be used. </w:t>
      </w:r>
      <w:proofErr w:type="spellStart"/>
      <w:r w:rsidRPr="00A30859">
        <w:t>sFix</w:t>
      </w:r>
      <w:proofErr w:type="spellEnd"/>
      <w:r w:rsidRPr="00A30859">
        <w:t xml:space="preserve"> is a constant sigma to be applied to the hazard.</w:t>
      </w:r>
    </w:p>
    <w:p w14:paraId="5ADF907B"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5:</w:t>
      </w:r>
      <w:r w:rsidRPr="00A30859">
        <w:tab/>
      </w:r>
      <w:r w:rsidRPr="00A30859">
        <w:rPr>
          <w:i/>
        </w:rPr>
        <w:t>mag</w:t>
      </w:r>
    </w:p>
    <w:p w14:paraId="4DB69C1E" w14:textId="12CD564D"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r w:rsidRPr="00A30859">
        <w:t xml:space="preserve">Magnitude for attenuation model. </w:t>
      </w:r>
    </w:p>
    <w:p w14:paraId="71901824"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6:</w:t>
      </w:r>
      <w:r w:rsidRPr="00A30859">
        <w:tab/>
      </w:r>
      <w:proofErr w:type="spellStart"/>
      <w:r w:rsidRPr="00A30859">
        <w:rPr>
          <w:i/>
        </w:rPr>
        <w:t>nDist</w:t>
      </w:r>
      <w:proofErr w:type="spellEnd"/>
    </w:p>
    <w:p w14:paraId="1EA7F007" w14:textId="448804A5"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r w:rsidRPr="00A30859">
        <w:t xml:space="preserve">Number of </w:t>
      </w:r>
      <w:proofErr w:type="gramStart"/>
      <w:r w:rsidRPr="00A30859">
        <w:t>distance</w:t>
      </w:r>
      <w:proofErr w:type="gramEnd"/>
      <w:r w:rsidRPr="00A30859">
        <w:t xml:space="preserve"> for each attenuation curves case. </w:t>
      </w:r>
    </w:p>
    <w:p w14:paraId="2BAFFFAE"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7:</w:t>
      </w:r>
      <w:r w:rsidRPr="00A30859">
        <w:tab/>
      </w:r>
      <w:proofErr w:type="spellStart"/>
      <w:r w:rsidRPr="00A30859">
        <w:rPr>
          <w:i/>
        </w:rPr>
        <w:t>rRupdist</w:t>
      </w:r>
      <w:proofErr w:type="spellEnd"/>
      <w:r w:rsidRPr="00A30859">
        <w:rPr>
          <w:i/>
        </w:rPr>
        <w:t xml:space="preserve">, </w:t>
      </w:r>
      <w:proofErr w:type="spellStart"/>
      <w:r w:rsidRPr="00A30859">
        <w:rPr>
          <w:i/>
        </w:rPr>
        <w:t>JBDist</w:t>
      </w:r>
      <w:proofErr w:type="spellEnd"/>
      <w:r w:rsidRPr="00A30859">
        <w:rPr>
          <w:i/>
        </w:rPr>
        <w:t xml:space="preserve">, </w:t>
      </w:r>
      <w:proofErr w:type="spellStart"/>
      <w:r w:rsidRPr="00A30859">
        <w:rPr>
          <w:i/>
        </w:rPr>
        <w:t>SeismoDist</w:t>
      </w:r>
      <w:proofErr w:type="spellEnd"/>
      <w:r w:rsidRPr="00A30859">
        <w:rPr>
          <w:i/>
        </w:rPr>
        <w:t xml:space="preserve">, </w:t>
      </w:r>
      <w:proofErr w:type="spellStart"/>
      <w:r w:rsidRPr="00A30859">
        <w:rPr>
          <w:i/>
        </w:rPr>
        <w:t>Hypodist</w:t>
      </w:r>
      <w:proofErr w:type="spellEnd"/>
      <w:r w:rsidRPr="00A30859">
        <w:rPr>
          <w:i/>
        </w:rPr>
        <w:t>, Rx, Ry0</w:t>
      </w:r>
    </w:p>
    <w:p w14:paraId="19F08676" w14:textId="1D952CB8" w:rsidR="00A30859" w:rsidRPr="00A30859" w:rsidRDefault="00A30859" w:rsidP="004B6049">
      <w:pPr>
        <w:pStyle w:val="BodyText"/>
        <w:tabs>
          <w:tab w:val="clear" w:pos="1152"/>
          <w:tab w:val="clear" w:pos="1584"/>
          <w:tab w:val="left" w:pos="1440"/>
          <w:tab w:val="left" w:pos="2160"/>
        </w:tabs>
        <w:ind w:left="2160"/>
        <w:contextualSpacing/>
      </w:pPr>
      <w:r w:rsidRPr="00A30859">
        <w:t>Rupture distance, Joyner-</w:t>
      </w:r>
      <w:proofErr w:type="spellStart"/>
      <w:r w:rsidRPr="00A30859">
        <w:t>Boore</w:t>
      </w:r>
      <w:proofErr w:type="spellEnd"/>
      <w:r w:rsidRPr="00A30859">
        <w:t xml:space="preserve"> distance, </w:t>
      </w:r>
      <w:proofErr w:type="spellStart"/>
      <w:r w:rsidRPr="00A30859">
        <w:t>seismogenic</w:t>
      </w:r>
      <w:proofErr w:type="spellEnd"/>
      <w:r w:rsidRPr="00A30859">
        <w:t xml:space="preserve"> distance, </w:t>
      </w:r>
      <w:proofErr w:type="spellStart"/>
      <w:r w:rsidRPr="00A30859">
        <w:t>hypocentral</w:t>
      </w:r>
      <w:proofErr w:type="spellEnd"/>
      <w:r w:rsidRPr="00A30859">
        <w:t xml:space="preserve"> distance, Rx distance, and Ry0 distance in km. Line must be repeated </w:t>
      </w:r>
      <w:proofErr w:type="spellStart"/>
      <w:r w:rsidRPr="00A30859">
        <w:t>nDist</w:t>
      </w:r>
      <w:proofErr w:type="spellEnd"/>
      <w:r w:rsidRPr="00A30859">
        <w:t xml:space="preserve"> times. </w:t>
      </w:r>
    </w:p>
    <w:p w14:paraId="3B6324F3"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8:</w:t>
      </w:r>
      <w:r w:rsidRPr="00A30859">
        <w:tab/>
      </w:r>
      <w:proofErr w:type="spellStart"/>
      <w:r w:rsidRPr="00A30859">
        <w:rPr>
          <w:i/>
        </w:rPr>
        <w:t>fType</w:t>
      </w:r>
      <w:proofErr w:type="spellEnd"/>
      <w:r w:rsidRPr="00A30859">
        <w:rPr>
          <w:i/>
        </w:rPr>
        <w:t xml:space="preserve">, Dip, </w:t>
      </w:r>
      <w:proofErr w:type="spellStart"/>
      <w:r w:rsidRPr="00A30859">
        <w:rPr>
          <w:i/>
        </w:rPr>
        <w:t>HWFlag</w:t>
      </w:r>
      <w:proofErr w:type="spellEnd"/>
    </w:p>
    <w:p w14:paraId="658D4E13" w14:textId="5D0E612B"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Fault mechanism type depending on the selected attenuation model, dip angle for the given case and hanging wall flag (0=Footwall, 1=hanging wall site). </w:t>
      </w:r>
    </w:p>
    <w:p w14:paraId="78F919E6" w14:textId="77777777" w:rsidR="00A30859" w:rsidRPr="00A30859" w:rsidRDefault="00A30859" w:rsidP="004B6049">
      <w:pPr>
        <w:pStyle w:val="BodyText"/>
        <w:tabs>
          <w:tab w:val="clear" w:pos="1152"/>
          <w:tab w:val="clear" w:pos="1584"/>
          <w:tab w:val="left" w:pos="1440"/>
          <w:tab w:val="left" w:pos="2160"/>
        </w:tabs>
        <w:contextualSpacing/>
      </w:pPr>
      <w:r w:rsidRPr="00A30859">
        <w:t xml:space="preserve"> Line</w:t>
      </w:r>
      <w:r w:rsidRPr="00A30859">
        <w:tab/>
        <w:t>9:</w:t>
      </w:r>
      <w:r w:rsidRPr="00A30859">
        <w:tab/>
      </w:r>
      <w:r w:rsidRPr="00A30859">
        <w:rPr>
          <w:i/>
        </w:rPr>
        <w:t>Vs30m, Vs30Class, Forearc</w:t>
      </w:r>
    </w:p>
    <w:p w14:paraId="07637515" w14:textId="3FEF60E5" w:rsidR="00A30859" w:rsidRPr="00A30859" w:rsidRDefault="00A30859" w:rsidP="004B6049">
      <w:pPr>
        <w:pStyle w:val="BodyText"/>
        <w:tabs>
          <w:tab w:val="clear" w:pos="1152"/>
          <w:tab w:val="clear" w:pos="1584"/>
          <w:tab w:val="left" w:pos="1440"/>
          <w:tab w:val="left" w:pos="2160"/>
        </w:tabs>
        <w:ind w:left="2160"/>
        <w:contextualSpacing/>
      </w:pPr>
      <w:r w:rsidRPr="00A30859">
        <w:t>Vs30m value in m/sec and flag to indicate if this value is measured (1) or estimated (0). Forearc flag is used for certain subduction models with 0=Forearc site location and 1=</w:t>
      </w:r>
      <w:proofErr w:type="spellStart"/>
      <w:r w:rsidRPr="00A30859">
        <w:t>backarc</w:t>
      </w:r>
      <w:proofErr w:type="spellEnd"/>
      <w:r w:rsidRPr="00A30859">
        <w:t xml:space="preserve"> site location.</w:t>
      </w:r>
    </w:p>
    <w:p w14:paraId="0D8F6918"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10:</w:t>
      </w:r>
      <w:r w:rsidRPr="00A30859">
        <w:tab/>
      </w:r>
      <w:proofErr w:type="spellStart"/>
      <w:r w:rsidRPr="00A30859">
        <w:rPr>
          <w:i/>
        </w:rPr>
        <w:t>HypoDepth</w:t>
      </w:r>
      <w:proofErr w:type="spellEnd"/>
      <w:r w:rsidRPr="00A30859">
        <w:rPr>
          <w:i/>
        </w:rPr>
        <w:t>, Width</w:t>
      </w:r>
    </w:p>
    <w:p w14:paraId="51BF759D" w14:textId="5D6509D5"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proofErr w:type="spellStart"/>
      <w:r w:rsidRPr="00A30859">
        <w:t>Hypocentral</w:t>
      </w:r>
      <w:proofErr w:type="spellEnd"/>
      <w:r w:rsidRPr="00A30859">
        <w:t xml:space="preserve"> depth and rupture width in km. </w:t>
      </w:r>
    </w:p>
    <w:p w14:paraId="390FF535"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11:</w:t>
      </w:r>
      <w:r w:rsidRPr="00A30859">
        <w:tab/>
      </w:r>
      <w:r w:rsidRPr="00A30859">
        <w:rPr>
          <w:i/>
        </w:rPr>
        <w:t xml:space="preserve">Z1.0, Z1.5, Z2.5, </w:t>
      </w:r>
      <w:proofErr w:type="spellStart"/>
      <w:r w:rsidRPr="00A30859">
        <w:rPr>
          <w:i/>
        </w:rPr>
        <w:t>Ztor</w:t>
      </w:r>
      <w:proofErr w:type="spellEnd"/>
    </w:p>
    <w:p w14:paraId="343EBEAF" w14:textId="5C97AF83"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Depth to the 1.0, 1.5, and 2.5km/sec boundary in units of km. </w:t>
      </w:r>
      <w:proofErr w:type="spellStart"/>
      <w:r w:rsidRPr="00A30859">
        <w:t>Ztor</w:t>
      </w:r>
      <w:proofErr w:type="spellEnd"/>
      <w:r w:rsidRPr="00A30859">
        <w:t xml:space="preserve"> is the depth to the top of the rupture</w:t>
      </w:r>
    </w:p>
    <w:p w14:paraId="6625FD8A"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12:</w:t>
      </w:r>
      <w:r w:rsidRPr="00A30859">
        <w:tab/>
      </w:r>
      <w:proofErr w:type="spellStart"/>
      <w:r w:rsidRPr="00A30859">
        <w:rPr>
          <w:i/>
        </w:rPr>
        <w:t>specT</w:t>
      </w:r>
      <w:proofErr w:type="spellEnd"/>
    </w:p>
    <w:p w14:paraId="608B5FF2" w14:textId="42351253" w:rsidR="00A30859" w:rsidRPr="009D0623" w:rsidRDefault="00A30859" w:rsidP="004B6049">
      <w:pPr>
        <w:pStyle w:val="BodyText"/>
        <w:tabs>
          <w:tab w:val="clear" w:pos="1152"/>
          <w:tab w:val="clear" w:pos="1584"/>
          <w:tab w:val="left" w:pos="1440"/>
          <w:tab w:val="left" w:pos="2160"/>
        </w:tabs>
        <w:spacing w:line="240" w:lineRule="auto"/>
        <w:contextualSpacing/>
        <w:rPr>
          <w:lang w:val="en-US"/>
        </w:rPr>
      </w:pPr>
      <w:r w:rsidRPr="00A30859">
        <w:rPr>
          <w:lang w:val="en-US"/>
        </w:rPr>
        <w:tab/>
      </w:r>
      <w:r w:rsidRPr="00A30859">
        <w:rPr>
          <w:lang w:val="en-US"/>
        </w:rPr>
        <w:tab/>
      </w:r>
      <w:r w:rsidRPr="00A30859">
        <w:rPr>
          <w:lang w:val="en-US"/>
        </w:rPr>
        <w:tab/>
      </w:r>
      <w:r>
        <w:rPr>
          <w:lang w:val="en-US"/>
        </w:rPr>
        <w:tab/>
      </w:r>
      <w:r w:rsidRPr="00A30859">
        <w:rPr>
          <w:lang w:val="en-US"/>
        </w:rPr>
        <w:t xml:space="preserve">Spectral period for the given case.  </w:t>
      </w:r>
    </w:p>
    <w:p w14:paraId="656DEDAA" w14:textId="4B865C99" w:rsidR="00274C37" w:rsidRDefault="00274C37" w:rsidP="004B6049">
      <w:pPr>
        <w:pStyle w:val="Heading2"/>
        <w:spacing w:line="240" w:lineRule="auto"/>
        <w:contextualSpacing/>
      </w:pPr>
      <w:bookmarkStart w:id="16" w:name="_Toc129252362"/>
      <w:r>
        <w:t>Spectra File Notes (Run</w:t>
      </w:r>
      <w:r w:rsidR="00A97F45">
        <w:t xml:space="preserve"> Option 2)</w:t>
      </w:r>
      <w:bookmarkEnd w:id="16"/>
    </w:p>
    <w:p w14:paraId="7C9B464D" w14:textId="3C320611" w:rsidR="009932D1" w:rsidRDefault="009932D1" w:rsidP="002D72CA">
      <w:pPr>
        <w:pStyle w:val="BodyText"/>
        <w:spacing w:line="240" w:lineRule="auto"/>
        <w:contextualSpacing/>
        <w:rPr>
          <w:lang w:val="en-US"/>
        </w:rPr>
      </w:pPr>
      <w:r>
        <w:rPr>
          <w:lang w:val="en-US"/>
        </w:rPr>
        <w:t xml:space="preserve">The hazard code can also be used to compute acceleration response spectra for any </w:t>
      </w:r>
      <w:r w:rsidR="009D0623">
        <w:rPr>
          <w:lang w:val="en-US"/>
        </w:rPr>
        <w:t>ground motion</w:t>
      </w:r>
      <w:r>
        <w:rPr>
          <w:lang w:val="en-US"/>
        </w:rPr>
        <w:t xml:space="preserve"> model which is currently coded in the hazard code. To invoke this option the user should select run option 2 at the start of the program. The necessary input file is described </w:t>
      </w:r>
      <w:r>
        <w:rPr>
          <w:lang w:val="en-US"/>
        </w:rPr>
        <w:lastRenderedPageBreak/>
        <w:t xml:space="preserve">below. Note that not all input parameters are used depending on the selected </w:t>
      </w:r>
      <w:r w:rsidR="009D0623">
        <w:rPr>
          <w:lang w:val="en-US"/>
        </w:rPr>
        <w:t xml:space="preserve">ground motion </w:t>
      </w:r>
      <w:r>
        <w:rPr>
          <w:lang w:val="en-US"/>
        </w:rPr>
        <w:t>models</w:t>
      </w:r>
      <w:r w:rsidR="009D0623">
        <w:rPr>
          <w:lang w:val="en-US"/>
        </w:rPr>
        <w:t>;</w:t>
      </w:r>
      <w:r>
        <w:rPr>
          <w:lang w:val="en-US"/>
        </w:rPr>
        <w:t xml:space="preserve"> however, values must be entered in the input file.</w:t>
      </w:r>
    </w:p>
    <w:p w14:paraId="661F8DA5" w14:textId="6389DA1E" w:rsidR="00A30859" w:rsidRDefault="00A30859" w:rsidP="002D72CA">
      <w:pPr>
        <w:pStyle w:val="BodyText"/>
        <w:spacing w:line="240" w:lineRule="auto"/>
        <w:contextualSpacing/>
        <w:rPr>
          <w:lang w:val="en-US"/>
        </w:rPr>
      </w:pPr>
    </w:p>
    <w:p w14:paraId="17639E72"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w:t>
      </w:r>
      <w:r w:rsidRPr="00A30859">
        <w:tab/>
      </w:r>
      <w:r w:rsidRPr="00A30859">
        <w:rPr>
          <w:i/>
        </w:rPr>
        <w:t>title</w:t>
      </w:r>
      <w:r w:rsidRPr="00A30859">
        <w:t xml:space="preserve"> </w:t>
      </w:r>
    </w:p>
    <w:p w14:paraId="63C23F99" w14:textId="7FBCD0A8"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Title text string which will be written to the output file. Note this ascii string does not need to be bracketed with quotation marks.  </w:t>
      </w:r>
    </w:p>
    <w:p w14:paraId="2E0EB5A9"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2:</w:t>
      </w:r>
      <w:r w:rsidRPr="00A30859">
        <w:tab/>
      </w:r>
      <w:proofErr w:type="spellStart"/>
      <w:r w:rsidRPr="00A30859">
        <w:rPr>
          <w:i/>
        </w:rPr>
        <w:t>fileout</w:t>
      </w:r>
      <w:proofErr w:type="spellEnd"/>
      <w:r w:rsidRPr="00A30859">
        <w:t xml:space="preserve"> </w:t>
      </w:r>
    </w:p>
    <w:p w14:paraId="055BEF83" w14:textId="706E9661"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Filename of the </w:t>
      </w:r>
      <w:proofErr w:type="spellStart"/>
      <w:r w:rsidRPr="00A30859">
        <w:t>ouptut</w:t>
      </w:r>
      <w:proofErr w:type="spellEnd"/>
      <w:r w:rsidRPr="00A30859">
        <w:t xml:space="preserve"> file. Note this ascii string does not need to be bracketed with quotation marks. </w:t>
      </w:r>
    </w:p>
    <w:p w14:paraId="33002345"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3:</w:t>
      </w:r>
      <w:r w:rsidRPr="00A30859">
        <w:tab/>
      </w:r>
      <w:proofErr w:type="spellStart"/>
      <w:r w:rsidRPr="00A30859">
        <w:rPr>
          <w:i/>
        </w:rPr>
        <w:t>nCalc</w:t>
      </w:r>
      <w:proofErr w:type="spellEnd"/>
      <w:r w:rsidRPr="00A30859">
        <w:t xml:space="preserve"> </w:t>
      </w:r>
    </w:p>
    <w:p w14:paraId="2755EE20" w14:textId="56F0361F"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Number of spectra to generate. Input file must repeat lines 4 – 13, </w:t>
      </w:r>
      <w:proofErr w:type="spellStart"/>
      <w:r w:rsidRPr="00A30859">
        <w:t>nCalc</w:t>
      </w:r>
      <w:proofErr w:type="spellEnd"/>
      <w:r w:rsidRPr="00A30859">
        <w:t xml:space="preserve"> times. </w:t>
      </w:r>
    </w:p>
    <w:p w14:paraId="269D1639"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4:</w:t>
      </w:r>
      <w:r w:rsidRPr="00A30859">
        <w:tab/>
      </w:r>
      <w:proofErr w:type="spellStart"/>
      <w:r w:rsidRPr="00A30859">
        <w:rPr>
          <w:i/>
        </w:rPr>
        <w:t>jCalc</w:t>
      </w:r>
      <w:proofErr w:type="spellEnd"/>
    </w:p>
    <w:p w14:paraId="736A3EF4" w14:textId="5859317B"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proofErr w:type="spellStart"/>
      <w:r w:rsidRPr="00A30859">
        <w:t>Jcalc</w:t>
      </w:r>
      <w:proofErr w:type="spellEnd"/>
      <w:r w:rsidRPr="00A30859">
        <w:t xml:space="preserve"> specifying the selected spectra model for a given case. </w:t>
      </w:r>
    </w:p>
    <w:p w14:paraId="4DFE03F6"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5:</w:t>
      </w:r>
      <w:r w:rsidRPr="00A30859">
        <w:tab/>
      </w:r>
      <w:r w:rsidRPr="00A30859">
        <w:rPr>
          <w:i/>
        </w:rPr>
        <w:t>mag</w:t>
      </w:r>
    </w:p>
    <w:p w14:paraId="24EACECF" w14:textId="70CC1CF0"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r w:rsidRPr="00A30859">
        <w:t xml:space="preserve">Magnitude for spectra. </w:t>
      </w:r>
    </w:p>
    <w:p w14:paraId="5F0C97E4"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6:</w:t>
      </w:r>
      <w:r w:rsidRPr="00A30859">
        <w:tab/>
      </w:r>
      <w:proofErr w:type="spellStart"/>
      <w:r w:rsidRPr="00A30859">
        <w:rPr>
          <w:i/>
        </w:rPr>
        <w:t>nDist</w:t>
      </w:r>
      <w:proofErr w:type="spellEnd"/>
    </w:p>
    <w:p w14:paraId="012BE49E" w14:textId="617F1A8C"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r w:rsidRPr="00A30859">
        <w:t xml:space="preserve">Number of </w:t>
      </w:r>
      <w:proofErr w:type="gramStart"/>
      <w:r w:rsidRPr="00A30859">
        <w:t>distance</w:t>
      </w:r>
      <w:proofErr w:type="gramEnd"/>
      <w:r w:rsidRPr="00A30859">
        <w:t xml:space="preserve"> for each spectra case. </w:t>
      </w:r>
    </w:p>
    <w:p w14:paraId="0BEE2C43"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7:</w:t>
      </w:r>
      <w:r w:rsidRPr="00A30859">
        <w:tab/>
      </w:r>
      <w:proofErr w:type="spellStart"/>
      <w:r w:rsidRPr="00A30859">
        <w:rPr>
          <w:i/>
        </w:rPr>
        <w:t>rRupdist</w:t>
      </w:r>
      <w:proofErr w:type="spellEnd"/>
      <w:r w:rsidRPr="00A30859">
        <w:rPr>
          <w:i/>
        </w:rPr>
        <w:t xml:space="preserve">, </w:t>
      </w:r>
      <w:proofErr w:type="spellStart"/>
      <w:r w:rsidRPr="00A30859">
        <w:rPr>
          <w:i/>
        </w:rPr>
        <w:t>JBDist</w:t>
      </w:r>
      <w:proofErr w:type="spellEnd"/>
      <w:r w:rsidRPr="00A30859">
        <w:rPr>
          <w:i/>
        </w:rPr>
        <w:t xml:space="preserve">, </w:t>
      </w:r>
      <w:proofErr w:type="spellStart"/>
      <w:r w:rsidRPr="00A30859">
        <w:rPr>
          <w:i/>
        </w:rPr>
        <w:t>SeismoDist</w:t>
      </w:r>
      <w:proofErr w:type="spellEnd"/>
      <w:r w:rsidRPr="00A30859">
        <w:rPr>
          <w:i/>
        </w:rPr>
        <w:t xml:space="preserve">, </w:t>
      </w:r>
      <w:proofErr w:type="spellStart"/>
      <w:r w:rsidRPr="00A30859">
        <w:rPr>
          <w:i/>
        </w:rPr>
        <w:t>Hypodistance</w:t>
      </w:r>
      <w:proofErr w:type="spellEnd"/>
      <w:r w:rsidRPr="00A30859">
        <w:rPr>
          <w:i/>
        </w:rPr>
        <w:t>, Rx, Ry0</w:t>
      </w:r>
    </w:p>
    <w:p w14:paraId="4B24B5EC" w14:textId="55D47E84" w:rsidR="00A30859" w:rsidRPr="00A30859" w:rsidRDefault="00A30859" w:rsidP="004B6049">
      <w:pPr>
        <w:pStyle w:val="BodyText"/>
        <w:tabs>
          <w:tab w:val="clear" w:pos="1152"/>
          <w:tab w:val="clear" w:pos="1584"/>
          <w:tab w:val="left" w:pos="1440"/>
          <w:tab w:val="left" w:pos="2160"/>
        </w:tabs>
        <w:ind w:left="2160"/>
        <w:contextualSpacing/>
      </w:pPr>
      <w:r w:rsidRPr="00A30859">
        <w:t>Rupture distance, Joyner-</w:t>
      </w:r>
      <w:proofErr w:type="spellStart"/>
      <w:r w:rsidRPr="00A30859">
        <w:t>Boore</w:t>
      </w:r>
      <w:proofErr w:type="spellEnd"/>
      <w:r w:rsidRPr="00A30859">
        <w:t xml:space="preserve"> distance, </w:t>
      </w:r>
      <w:proofErr w:type="spellStart"/>
      <w:r w:rsidRPr="00A30859">
        <w:t>seismogenic</w:t>
      </w:r>
      <w:proofErr w:type="spellEnd"/>
      <w:r w:rsidRPr="00A30859">
        <w:t xml:space="preserve"> distance, </w:t>
      </w:r>
      <w:proofErr w:type="spellStart"/>
      <w:r w:rsidRPr="00A30859">
        <w:t>hypocentral</w:t>
      </w:r>
      <w:proofErr w:type="spellEnd"/>
      <w:r w:rsidRPr="00A30859">
        <w:t xml:space="preserve"> distance, Rx distance, and Ry0 distance in km. Line must be repeated </w:t>
      </w:r>
      <w:proofErr w:type="spellStart"/>
      <w:r w:rsidRPr="00A30859">
        <w:t>nDist</w:t>
      </w:r>
      <w:proofErr w:type="spellEnd"/>
      <w:r w:rsidRPr="00A30859">
        <w:t xml:space="preserve"> times. </w:t>
      </w:r>
    </w:p>
    <w:p w14:paraId="5A63EAD3"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8:</w:t>
      </w:r>
      <w:r w:rsidRPr="00A30859">
        <w:tab/>
      </w:r>
      <w:proofErr w:type="spellStart"/>
      <w:r w:rsidRPr="00A30859">
        <w:rPr>
          <w:i/>
        </w:rPr>
        <w:t>fType</w:t>
      </w:r>
      <w:proofErr w:type="spellEnd"/>
      <w:r w:rsidRPr="00A30859">
        <w:rPr>
          <w:i/>
        </w:rPr>
        <w:t xml:space="preserve">, Dip, </w:t>
      </w:r>
      <w:proofErr w:type="spellStart"/>
      <w:r w:rsidRPr="00A30859">
        <w:rPr>
          <w:i/>
        </w:rPr>
        <w:t>HWFlag</w:t>
      </w:r>
      <w:proofErr w:type="spellEnd"/>
    </w:p>
    <w:p w14:paraId="463478C5" w14:textId="1DC86DB2"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Fault mechanism type depending on the selected attenuation model, dip angle for the given case and hanging wall flag (0=Footwall, 1=hanging wall site). </w:t>
      </w:r>
    </w:p>
    <w:p w14:paraId="6609E86B" w14:textId="77777777" w:rsidR="00A30859" w:rsidRPr="00A30859" w:rsidRDefault="00A30859" w:rsidP="004B6049">
      <w:pPr>
        <w:pStyle w:val="BodyText"/>
        <w:tabs>
          <w:tab w:val="clear" w:pos="1152"/>
          <w:tab w:val="clear" w:pos="1584"/>
          <w:tab w:val="left" w:pos="1440"/>
          <w:tab w:val="left" w:pos="2160"/>
        </w:tabs>
        <w:contextualSpacing/>
      </w:pPr>
      <w:r w:rsidRPr="00A30859">
        <w:t xml:space="preserve"> Line</w:t>
      </w:r>
      <w:r w:rsidRPr="00A30859">
        <w:tab/>
        <w:t>9:</w:t>
      </w:r>
      <w:r w:rsidRPr="00A30859">
        <w:tab/>
      </w:r>
      <w:r w:rsidRPr="00A30859">
        <w:rPr>
          <w:i/>
        </w:rPr>
        <w:t>Vs30m, Vs30Class, Forearc</w:t>
      </w:r>
    </w:p>
    <w:p w14:paraId="25263C52" w14:textId="2B8EA234" w:rsidR="00A30859" w:rsidRPr="00A30859" w:rsidRDefault="00A30859" w:rsidP="004B6049">
      <w:pPr>
        <w:pStyle w:val="BodyText"/>
        <w:tabs>
          <w:tab w:val="clear" w:pos="1152"/>
          <w:tab w:val="clear" w:pos="1584"/>
          <w:tab w:val="left" w:pos="1440"/>
          <w:tab w:val="left" w:pos="2160"/>
        </w:tabs>
        <w:ind w:left="2160"/>
        <w:contextualSpacing/>
      </w:pPr>
      <w:r w:rsidRPr="00A30859">
        <w:t>Vs30m value in m/sec and flag to indicate if this value is measured (1) or estimated (0). Forearc flag is used for certain subduction models with 0=Forearc site location and 1=</w:t>
      </w:r>
      <w:proofErr w:type="spellStart"/>
      <w:r w:rsidRPr="00A30859">
        <w:t>backarc</w:t>
      </w:r>
      <w:proofErr w:type="spellEnd"/>
      <w:r w:rsidRPr="00A30859">
        <w:t xml:space="preserve"> site location.</w:t>
      </w:r>
    </w:p>
    <w:p w14:paraId="46E4DB66"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10:</w:t>
      </w:r>
      <w:r w:rsidRPr="00A30859">
        <w:tab/>
      </w:r>
      <w:proofErr w:type="spellStart"/>
      <w:r w:rsidRPr="00A30859">
        <w:rPr>
          <w:i/>
        </w:rPr>
        <w:t>HypoDepth</w:t>
      </w:r>
      <w:proofErr w:type="spellEnd"/>
      <w:r w:rsidRPr="00A30859">
        <w:rPr>
          <w:i/>
        </w:rPr>
        <w:t>, Width</w:t>
      </w:r>
    </w:p>
    <w:p w14:paraId="54C1A814" w14:textId="19F180AE" w:rsidR="00A30859" w:rsidRPr="00A30859" w:rsidRDefault="00A30859" w:rsidP="004B6049">
      <w:pPr>
        <w:pStyle w:val="BodyText"/>
        <w:tabs>
          <w:tab w:val="clear" w:pos="1152"/>
          <w:tab w:val="clear" w:pos="1584"/>
          <w:tab w:val="left" w:pos="1440"/>
          <w:tab w:val="left" w:pos="2160"/>
        </w:tabs>
        <w:contextualSpacing/>
      </w:pPr>
      <w:r w:rsidRPr="00A30859">
        <w:tab/>
      </w:r>
      <w:r w:rsidRPr="00A30859">
        <w:tab/>
      </w:r>
      <w:r w:rsidRPr="00A30859">
        <w:tab/>
      </w:r>
      <w:r>
        <w:tab/>
      </w:r>
      <w:proofErr w:type="spellStart"/>
      <w:r w:rsidRPr="00A30859">
        <w:t>Hypocentral</w:t>
      </w:r>
      <w:proofErr w:type="spellEnd"/>
      <w:r w:rsidRPr="00A30859">
        <w:t xml:space="preserve"> depth and rupture width in km. </w:t>
      </w:r>
    </w:p>
    <w:p w14:paraId="2459E0CF"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11:</w:t>
      </w:r>
      <w:r w:rsidRPr="00A30859">
        <w:tab/>
      </w:r>
      <w:r w:rsidRPr="00A30859">
        <w:rPr>
          <w:i/>
        </w:rPr>
        <w:t xml:space="preserve">Z1.0, Z1.5, Z2.5, </w:t>
      </w:r>
      <w:proofErr w:type="spellStart"/>
      <w:r w:rsidRPr="00A30859">
        <w:rPr>
          <w:i/>
        </w:rPr>
        <w:t>Ztor</w:t>
      </w:r>
      <w:proofErr w:type="spellEnd"/>
    </w:p>
    <w:p w14:paraId="27121B00" w14:textId="10C7F287"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Depth to the 1.0, 1.5, and 2.5km/sec boundary in units of km. </w:t>
      </w:r>
      <w:proofErr w:type="spellStart"/>
      <w:r w:rsidRPr="00A30859">
        <w:t>Ztor</w:t>
      </w:r>
      <w:proofErr w:type="spellEnd"/>
      <w:r w:rsidRPr="00A30859">
        <w:t xml:space="preserve"> is the depth to the top of the rupture</w:t>
      </w:r>
    </w:p>
    <w:p w14:paraId="7CA29282"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12:</w:t>
      </w:r>
      <w:r w:rsidRPr="00A30859">
        <w:tab/>
      </w:r>
      <w:proofErr w:type="spellStart"/>
      <w:r w:rsidRPr="00A30859">
        <w:rPr>
          <w:i/>
        </w:rPr>
        <w:t>nper</w:t>
      </w:r>
      <w:proofErr w:type="spellEnd"/>
    </w:p>
    <w:p w14:paraId="03DB7852" w14:textId="46A2DC86"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Number of spectral </w:t>
      </w:r>
      <w:proofErr w:type="gramStart"/>
      <w:r w:rsidRPr="00A30859">
        <w:t>period</w:t>
      </w:r>
      <w:proofErr w:type="gramEnd"/>
      <w:r w:rsidRPr="00A30859">
        <w:t xml:space="preserve"> to compute for a given case. Note that if spectral periods are requested which fall outside of the defined spectral period range of a given attenuation model, the program will return null values of ‘-99.9999.’ For spectral periods which fall within the defined period range of a given attenuation model </w:t>
      </w:r>
      <w:r w:rsidRPr="00A30859">
        <w:lastRenderedPageBreak/>
        <w:t xml:space="preserve">but are not at the specific defined spectral periods of the model will be estimated based on an interpolation of the attenuation model coefficients and these spectral acceleration values will be noted in the output file.   </w:t>
      </w:r>
    </w:p>
    <w:p w14:paraId="15A39545" w14:textId="77777777" w:rsidR="00A30859" w:rsidRPr="00A30859" w:rsidRDefault="00A30859" w:rsidP="004B6049">
      <w:pPr>
        <w:pStyle w:val="BodyText"/>
        <w:tabs>
          <w:tab w:val="clear" w:pos="1152"/>
          <w:tab w:val="clear" w:pos="1584"/>
          <w:tab w:val="left" w:pos="1440"/>
          <w:tab w:val="left" w:pos="2160"/>
        </w:tabs>
        <w:contextualSpacing/>
      </w:pPr>
      <w:r w:rsidRPr="00A30859">
        <w:t>Line</w:t>
      </w:r>
      <w:r w:rsidRPr="00A30859">
        <w:tab/>
        <w:t>13:</w:t>
      </w:r>
      <w:r w:rsidRPr="00A30859">
        <w:tab/>
      </w:r>
      <w:proofErr w:type="spellStart"/>
      <w:r w:rsidRPr="00A30859">
        <w:rPr>
          <w:i/>
        </w:rPr>
        <w:t>specT</w:t>
      </w:r>
      <w:proofErr w:type="spellEnd"/>
      <w:r w:rsidRPr="00A30859">
        <w:rPr>
          <w:i/>
        </w:rPr>
        <w:t xml:space="preserve">, const1, const2, </w:t>
      </w:r>
      <w:proofErr w:type="spellStart"/>
      <w:r w:rsidRPr="00A30859">
        <w:rPr>
          <w:i/>
        </w:rPr>
        <w:t>VarAdd</w:t>
      </w:r>
      <w:proofErr w:type="spellEnd"/>
    </w:p>
    <w:p w14:paraId="3FA22360" w14:textId="19D47759" w:rsidR="00A30859" w:rsidRPr="00A30859" w:rsidRDefault="00A30859" w:rsidP="004B6049">
      <w:pPr>
        <w:pStyle w:val="BodyText"/>
        <w:tabs>
          <w:tab w:val="clear" w:pos="1152"/>
          <w:tab w:val="clear" w:pos="1584"/>
          <w:tab w:val="left" w:pos="1440"/>
          <w:tab w:val="left" w:pos="2160"/>
        </w:tabs>
        <w:ind w:left="2160"/>
        <w:contextualSpacing/>
      </w:pPr>
      <w:proofErr w:type="spellStart"/>
      <w:r w:rsidRPr="00A30859">
        <w:t>nPer</w:t>
      </w:r>
      <w:proofErr w:type="spellEnd"/>
      <w:r w:rsidRPr="00A30859">
        <w:t xml:space="preserve"> spectral periods for the given case, constant 1 and 2 which are applied to the median ground motion values defined in natural log units for each period, and sigma adjustment value given in natural log units for each period. For this sigma adjustment the revised sigma value (Sigma’) for a given attenuation model will be computed based on adjusting the variance as follows:</w:t>
      </w:r>
    </w:p>
    <w:p w14:paraId="4A33F344" w14:textId="77777777" w:rsidR="00A30859" w:rsidRPr="00A30859" w:rsidRDefault="00A30859" w:rsidP="004B6049">
      <w:pPr>
        <w:pStyle w:val="BodyText"/>
        <w:tabs>
          <w:tab w:val="clear" w:pos="1152"/>
          <w:tab w:val="clear" w:pos="1584"/>
          <w:tab w:val="left" w:pos="1440"/>
          <w:tab w:val="left" w:pos="2160"/>
        </w:tabs>
        <w:contextualSpacing/>
      </w:pPr>
    </w:p>
    <w:p w14:paraId="460845EE" w14:textId="42E3D8E3" w:rsidR="00A30859" w:rsidRPr="00A30859" w:rsidRDefault="001F6701" w:rsidP="004B6049">
      <w:pPr>
        <w:pStyle w:val="BodyText"/>
        <w:tabs>
          <w:tab w:val="clear" w:pos="1152"/>
          <w:tab w:val="clear" w:pos="1584"/>
          <w:tab w:val="left" w:pos="1440"/>
          <w:tab w:val="left" w:pos="2160"/>
        </w:tabs>
        <w:contextualSpacing/>
      </w:pPr>
      <w:r>
        <w:tab/>
      </w:r>
      <w:r>
        <w:tab/>
      </w:r>
      <w:r>
        <w:tab/>
      </w:r>
      <w:r>
        <w:tab/>
      </w:r>
      <w:r w:rsidR="00A30859" w:rsidRPr="00A30859">
        <w:t xml:space="preserve">Sigma’ = </w:t>
      </w:r>
      <w:proofErr w:type="gramStart"/>
      <w:r w:rsidR="00A30859" w:rsidRPr="00A30859">
        <w:t>Sqrt( Sigma</w:t>
      </w:r>
      <w:proofErr w:type="gramEnd"/>
      <w:r w:rsidR="00A30859" w:rsidRPr="00A30859">
        <w:t xml:space="preserve">*Sigma + </w:t>
      </w:r>
      <w:proofErr w:type="spellStart"/>
      <w:r w:rsidR="00A30859" w:rsidRPr="00A30859">
        <w:t>VarAdd</w:t>
      </w:r>
      <w:proofErr w:type="spellEnd"/>
      <w:r w:rsidR="00A30859" w:rsidRPr="00A30859">
        <w:t>)</w:t>
      </w:r>
    </w:p>
    <w:p w14:paraId="466F8737" w14:textId="77777777" w:rsidR="00A30859" w:rsidRPr="00A30859" w:rsidRDefault="00A30859" w:rsidP="004B6049">
      <w:pPr>
        <w:pStyle w:val="BodyText"/>
        <w:tabs>
          <w:tab w:val="clear" w:pos="1152"/>
          <w:tab w:val="clear" w:pos="1584"/>
          <w:tab w:val="left" w:pos="1440"/>
          <w:tab w:val="left" w:pos="2160"/>
        </w:tabs>
        <w:contextualSpacing/>
      </w:pPr>
    </w:p>
    <w:p w14:paraId="3FA314F5" w14:textId="0241D407" w:rsidR="00A30859" w:rsidRDefault="00A30859">
      <w:pPr>
        <w:pStyle w:val="BodyText"/>
        <w:tabs>
          <w:tab w:val="clear" w:pos="1152"/>
          <w:tab w:val="clear" w:pos="1584"/>
          <w:tab w:val="left" w:pos="1440"/>
          <w:tab w:val="left" w:pos="2160"/>
        </w:tabs>
        <w:ind w:left="2160"/>
        <w:contextualSpacing/>
      </w:pPr>
      <w:r w:rsidRPr="00A30859">
        <w:t xml:space="preserve">Note that if the user requests a negative adjustment which is greater than the model variance the resulting Sigma’ value will be set equal to 0.0. This line needs to be repeated </w:t>
      </w:r>
      <w:proofErr w:type="spellStart"/>
      <w:r w:rsidRPr="00A30859">
        <w:t>nGMmodels</w:t>
      </w:r>
      <w:proofErr w:type="spellEnd"/>
      <w:r w:rsidRPr="00A30859">
        <w:t xml:space="preserve"> times and the weights should sum to unity. </w:t>
      </w:r>
    </w:p>
    <w:p w14:paraId="326FB09D" w14:textId="01D746FD" w:rsidR="00A55158" w:rsidRDefault="00A55158">
      <w:pPr>
        <w:pStyle w:val="BodyText"/>
        <w:tabs>
          <w:tab w:val="clear" w:pos="1152"/>
          <w:tab w:val="clear" w:pos="1584"/>
          <w:tab w:val="left" w:pos="1440"/>
          <w:tab w:val="left" w:pos="2160"/>
        </w:tabs>
        <w:ind w:left="2160"/>
        <w:contextualSpacing/>
      </w:pPr>
    </w:p>
    <w:p w14:paraId="3ACB1B1F" w14:textId="338051B8" w:rsidR="00A55158" w:rsidRPr="00A30859" w:rsidRDefault="00A55158" w:rsidP="004B6049">
      <w:pPr>
        <w:pStyle w:val="BodyText"/>
        <w:tabs>
          <w:tab w:val="clear" w:pos="1152"/>
          <w:tab w:val="clear" w:pos="1584"/>
          <w:tab w:val="left" w:pos="1440"/>
          <w:tab w:val="left" w:pos="2160"/>
        </w:tabs>
        <w:ind w:left="2160"/>
        <w:contextualSpacing/>
      </w:pPr>
      <w:r>
        <w:t xml:space="preserve">Note: The peak ground acceleration and peak ground velocity may be output by specifying </w:t>
      </w:r>
      <w:proofErr w:type="spellStart"/>
      <w:r>
        <w:t>specT</w:t>
      </w:r>
      <w:proofErr w:type="spellEnd"/>
      <w:r>
        <w:t xml:space="preserve"> values of 0 and -1, respectively.</w:t>
      </w:r>
    </w:p>
    <w:p w14:paraId="6E67DBE2" w14:textId="77777777" w:rsidR="00A30859" w:rsidRPr="00A30859" w:rsidRDefault="00A30859" w:rsidP="004B6049">
      <w:pPr>
        <w:pStyle w:val="BodyText"/>
        <w:tabs>
          <w:tab w:val="clear" w:pos="1152"/>
          <w:tab w:val="clear" w:pos="1584"/>
          <w:tab w:val="left" w:pos="1440"/>
          <w:tab w:val="left" w:pos="2160"/>
        </w:tabs>
        <w:contextualSpacing/>
      </w:pPr>
    </w:p>
    <w:p w14:paraId="216B67FC" w14:textId="77777777" w:rsidR="00A30859" w:rsidRPr="00A30859" w:rsidRDefault="00A30859" w:rsidP="004B6049">
      <w:pPr>
        <w:pStyle w:val="BodyText"/>
        <w:tabs>
          <w:tab w:val="clear" w:pos="1152"/>
          <w:tab w:val="clear" w:pos="1584"/>
          <w:tab w:val="left" w:pos="1440"/>
          <w:tab w:val="left" w:pos="2160"/>
        </w:tabs>
        <w:ind w:left="2160"/>
        <w:contextualSpacing/>
      </w:pPr>
      <w:r w:rsidRPr="00A30859">
        <w:t xml:space="preserve">Note: The user </w:t>
      </w:r>
      <w:proofErr w:type="gramStart"/>
      <w:r w:rsidRPr="00A30859">
        <w:t>is able to</w:t>
      </w:r>
      <w:proofErr w:type="gramEnd"/>
      <w:r w:rsidRPr="00A30859">
        <w:t xml:space="preserve"> define a sigma model independent of the median model.  The line 4’ format shall be used when </w:t>
      </w:r>
      <w:proofErr w:type="spellStart"/>
      <w:r w:rsidRPr="00A30859">
        <w:t>jcalc</w:t>
      </w:r>
      <w:proofErr w:type="spellEnd"/>
      <w:r w:rsidRPr="00A30859">
        <w:t xml:space="preserve"> is negative: </w:t>
      </w:r>
    </w:p>
    <w:p w14:paraId="30810431" w14:textId="77777777" w:rsidR="00A30859" w:rsidRPr="00A30859" w:rsidRDefault="00A30859" w:rsidP="004B6049">
      <w:pPr>
        <w:pStyle w:val="BodyText"/>
        <w:tabs>
          <w:tab w:val="clear" w:pos="1152"/>
          <w:tab w:val="clear" w:pos="1584"/>
          <w:tab w:val="left" w:pos="1440"/>
          <w:tab w:val="left" w:pos="2160"/>
        </w:tabs>
        <w:contextualSpacing/>
        <w:rPr>
          <w:i/>
        </w:rPr>
      </w:pPr>
      <w:r w:rsidRPr="00A30859">
        <w:t xml:space="preserve">Line </w:t>
      </w:r>
      <w:r w:rsidRPr="00A30859">
        <w:tab/>
        <w:t xml:space="preserve">4’: </w:t>
      </w:r>
      <w:r w:rsidRPr="00A30859">
        <w:tab/>
        <w:t>-</w:t>
      </w:r>
      <w:proofErr w:type="spellStart"/>
      <w:r w:rsidRPr="00A30859">
        <w:rPr>
          <w:i/>
        </w:rPr>
        <w:t>jCalc</w:t>
      </w:r>
      <w:proofErr w:type="spellEnd"/>
      <w:r w:rsidRPr="00A30859">
        <w:rPr>
          <w:i/>
        </w:rPr>
        <w:t xml:space="preserve">, const1, const2, </w:t>
      </w:r>
      <w:proofErr w:type="spellStart"/>
      <w:r w:rsidRPr="00A30859">
        <w:rPr>
          <w:i/>
        </w:rPr>
        <w:t>VarAdd</w:t>
      </w:r>
      <w:proofErr w:type="spellEnd"/>
      <w:r w:rsidRPr="00A30859">
        <w:rPr>
          <w:i/>
        </w:rPr>
        <w:t xml:space="preserve">, </w:t>
      </w:r>
      <w:proofErr w:type="spellStart"/>
      <w:r w:rsidRPr="00A30859">
        <w:rPr>
          <w:i/>
        </w:rPr>
        <w:t>sCalc</w:t>
      </w:r>
      <w:proofErr w:type="spellEnd"/>
      <w:r w:rsidRPr="00A30859">
        <w:rPr>
          <w:i/>
        </w:rPr>
        <w:t xml:space="preserve">, </w:t>
      </w:r>
      <w:proofErr w:type="spellStart"/>
      <w:r w:rsidRPr="00A30859">
        <w:rPr>
          <w:i/>
        </w:rPr>
        <w:t>sFix</w:t>
      </w:r>
      <w:proofErr w:type="spellEnd"/>
    </w:p>
    <w:p w14:paraId="25D65298" w14:textId="0769D5F5" w:rsidR="00A55158" w:rsidRPr="00A30859" w:rsidRDefault="00A30859" w:rsidP="004B6049">
      <w:pPr>
        <w:pStyle w:val="BodyText"/>
        <w:tabs>
          <w:tab w:val="clear" w:pos="1152"/>
          <w:tab w:val="clear" w:pos="1584"/>
          <w:tab w:val="left" w:pos="1440"/>
          <w:tab w:val="left" w:pos="2160"/>
        </w:tabs>
        <w:ind w:left="2160"/>
        <w:contextualSpacing/>
      </w:pPr>
      <w:r w:rsidRPr="00A30859">
        <w:t xml:space="preserve">This allows user </w:t>
      </w:r>
      <w:proofErr w:type="gramStart"/>
      <w:r w:rsidRPr="00A30859">
        <w:t>define</w:t>
      </w:r>
      <w:proofErr w:type="gramEnd"/>
      <w:r w:rsidRPr="00A30859">
        <w:t xml:space="preserve"> an alternative sigma model through the </w:t>
      </w:r>
      <w:proofErr w:type="spellStart"/>
      <w:r w:rsidRPr="00A30859">
        <w:t>sCalc</w:t>
      </w:r>
      <w:proofErr w:type="spellEnd"/>
      <w:r w:rsidRPr="00A30859">
        <w:t xml:space="preserve"> or </w:t>
      </w:r>
      <w:proofErr w:type="spellStart"/>
      <w:r w:rsidRPr="00A30859">
        <w:t>sFix</w:t>
      </w:r>
      <w:proofErr w:type="spellEnd"/>
      <w:r w:rsidRPr="00A30859">
        <w:t xml:space="preserve">.  The </w:t>
      </w:r>
      <w:proofErr w:type="spellStart"/>
      <w:r w:rsidRPr="00A30859">
        <w:t>sCalc</w:t>
      </w:r>
      <w:proofErr w:type="spellEnd"/>
      <w:r w:rsidRPr="00A30859">
        <w:t xml:space="preserve"> is the </w:t>
      </w:r>
      <w:proofErr w:type="spellStart"/>
      <w:r w:rsidRPr="00A30859">
        <w:t>jCalc</w:t>
      </w:r>
      <w:proofErr w:type="spellEnd"/>
      <w:r w:rsidRPr="00A30859">
        <w:t xml:space="preserve"> for the desired GMPE model which sigma is to be used from.  If </w:t>
      </w:r>
      <w:proofErr w:type="spellStart"/>
      <w:r w:rsidRPr="00A30859">
        <w:t>sCalc</w:t>
      </w:r>
      <w:proofErr w:type="spellEnd"/>
      <w:r w:rsidRPr="00A30859">
        <w:t xml:space="preserve"> is negative, </w:t>
      </w:r>
      <w:proofErr w:type="spellStart"/>
      <w:r w:rsidRPr="00A30859">
        <w:t>sFix</w:t>
      </w:r>
      <w:proofErr w:type="spellEnd"/>
      <w:r w:rsidRPr="00A30859">
        <w:t xml:space="preserve"> will be used. </w:t>
      </w:r>
      <w:proofErr w:type="spellStart"/>
      <w:r w:rsidRPr="00A30859">
        <w:t>sFix</w:t>
      </w:r>
      <w:proofErr w:type="spellEnd"/>
      <w:r w:rsidRPr="00A30859">
        <w:t xml:space="preserve"> is a constant sigma to be applied to the hazard.</w:t>
      </w:r>
    </w:p>
    <w:p w14:paraId="3A818F4F" w14:textId="77777777" w:rsidR="00A30859" w:rsidRDefault="00A30859" w:rsidP="004B6049">
      <w:pPr>
        <w:pStyle w:val="BodyText"/>
        <w:spacing w:line="240" w:lineRule="auto"/>
        <w:contextualSpacing/>
        <w:rPr>
          <w:lang w:val="en-US"/>
        </w:rPr>
      </w:pPr>
    </w:p>
    <w:p w14:paraId="3C5A2A23" w14:textId="09305033" w:rsidR="00253336" w:rsidRDefault="00E16723" w:rsidP="00E16723">
      <w:pPr>
        <w:pStyle w:val="Heading1"/>
      </w:pPr>
      <w:bookmarkStart w:id="17" w:name="_Toc129252363"/>
      <w:r>
        <w:lastRenderedPageBreak/>
        <w:t>UHS CODE</w:t>
      </w:r>
      <w:bookmarkEnd w:id="17"/>
    </w:p>
    <w:p w14:paraId="24D95729" w14:textId="18143D93" w:rsidR="001F6701" w:rsidRDefault="001F6701" w:rsidP="004B6049">
      <w:pPr>
        <w:spacing w:line="240" w:lineRule="auto"/>
        <w:contextualSpacing/>
      </w:pPr>
      <w:r>
        <w:t xml:space="preserve">The post processing program is structured to work with the current version of the PSHA program, Haz45.3. Uniform hazard spectra and </w:t>
      </w:r>
      <w:proofErr w:type="spellStart"/>
      <w:r>
        <w:t>deaggregation</w:t>
      </w:r>
      <w:proofErr w:type="spellEnd"/>
      <w:r>
        <w:t xml:space="preserve"> matrices will be computed based on user defined input parameters and the associated output files from PSHA runs using the Haz45.3 program. The input file is described below. </w:t>
      </w:r>
    </w:p>
    <w:p w14:paraId="40F186ED" w14:textId="77777777" w:rsidR="001F6701" w:rsidRDefault="001F6701" w:rsidP="004B6049">
      <w:pPr>
        <w:spacing w:line="240" w:lineRule="auto"/>
        <w:contextualSpacing/>
      </w:pPr>
    </w:p>
    <w:p w14:paraId="0CD2136F" w14:textId="77777777" w:rsidR="001F6701" w:rsidRDefault="001F6701" w:rsidP="004B6049">
      <w:pPr>
        <w:tabs>
          <w:tab w:val="clear" w:pos="950"/>
          <w:tab w:val="left" w:pos="720"/>
          <w:tab w:val="left" w:pos="1440"/>
          <w:tab w:val="left" w:pos="2160"/>
        </w:tabs>
        <w:spacing w:line="240" w:lineRule="auto"/>
        <w:contextualSpacing/>
      </w:pPr>
      <w:r>
        <w:t>Line</w:t>
      </w:r>
      <w:r>
        <w:tab/>
        <w:t>1:</w:t>
      </w:r>
      <w:r>
        <w:tab/>
      </w:r>
      <w:proofErr w:type="spellStart"/>
      <w:r>
        <w:rPr>
          <w:i/>
        </w:rPr>
        <w:t>fltout</w:t>
      </w:r>
      <w:proofErr w:type="spellEnd"/>
      <w:r>
        <w:t xml:space="preserve"> </w:t>
      </w:r>
    </w:p>
    <w:p w14:paraId="72403AED" w14:textId="77777777" w:rsidR="001F6701" w:rsidRDefault="001F6701" w:rsidP="004B6049">
      <w:pPr>
        <w:tabs>
          <w:tab w:val="clear" w:pos="950"/>
          <w:tab w:val="left" w:pos="720"/>
          <w:tab w:val="left" w:pos="1440"/>
          <w:tab w:val="left" w:pos="2160"/>
        </w:tabs>
        <w:spacing w:line="240" w:lineRule="auto"/>
        <w:ind w:left="2160"/>
        <w:contextualSpacing/>
      </w:pPr>
      <w:r>
        <w:t xml:space="preserve">Output filename for the results. Note that this filename does not need to be bracketed with quotation marks. </w:t>
      </w:r>
    </w:p>
    <w:p w14:paraId="25217961" w14:textId="77777777" w:rsidR="001F6701" w:rsidRDefault="001F6701" w:rsidP="004B6049">
      <w:pPr>
        <w:tabs>
          <w:tab w:val="clear" w:pos="950"/>
          <w:tab w:val="left" w:pos="720"/>
          <w:tab w:val="left" w:pos="1440"/>
          <w:tab w:val="left" w:pos="2160"/>
        </w:tabs>
        <w:spacing w:line="240" w:lineRule="auto"/>
        <w:contextualSpacing/>
      </w:pPr>
      <w:r>
        <w:t>Line</w:t>
      </w:r>
      <w:r>
        <w:tab/>
        <w:t>2a:</w:t>
      </w:r>
      <w:r>
        <w:tab/>
      </w:r>
      <w:proofErr w:type="spellStart"/>
      <w:r>
        <w:rPr>
          <w:i/>
        </w:rPr>
        <w:t>naep</w:t>
      </w:r>
      <w:proofErr w:type="spellEnd"/>
      <w:r>
        <w:t xml:space="preserve"> </w:t>
      </w:r>
    </w:p>
    <w:p w14:paraId="103A4BA4" w14:textId="77777777" w:rsidR="001F6701" w:rsidRDefault="001F6701" w:rsidP="004B6049">
      <w:pPr>
        <w:spacing w:line="240" w:lineRule="auto"/>
        <w:ind w:left="2160"/>
        <w:contextualSpacing/>
      </w:pPr>
      <w:r>
        <w:t xml:space="preserve">Number of hazard levels to compute both the uniform hazard spectra at and the </w:t>
      </w:r>
      <w:proofErr w:type="spellStart"/>
      <w:r>
        <w:t>deaggregation</w:t>
      </w:r>
      <w:proofErr w:type="spellEnd"/>
      <w:r>
        <w:t xml:space="preserve"> matrices. </w:t>
      </w:r>
    </w:p>
    <w:p w14:paraId="27749E68" w14:textId="77777777" w:rsidR="001F6701" w:rsidRDefault="001F6701" w:rsidP="004B6049">
      <w:pPr>
        <w:tabs>
          <w:tab w:val="clear" w:pos="950"/>
          <w:tab w:val="left" w:pos="720"/>
        </w:tabs>
        <w:spacing w:line="240" w:lineRule="auto"/>
        <w:contextualSpacing/>
      </w:pPr>
      <w:r>
        <w:t>Line</w:t>
      </w:r>
      <w:r>
        <w:tab/>
        <w:t>2b:</w:t>
      </w:r>
      <w:r>
        <w:tab/>
      </w:r>
      <w:proofErr w:type="spellStart"/>
      <w:r>
        <w:rPr>
          <w:i/>
        </w:rPr>
        <w:t>aep</w:t>
      </w:r>
      <w:proofErr w:type="spellEnd"/>
    </w:p>
    <w:p w14:paraId="3FEDCEBA" w14:textId="77777777" w:rsidR="001F6701" w:rsidRDefault="001F6701" w:rsidP="004B6049">
      <w:pPr>
        <w:spacing w:line="240" w:lineRule="auto"/>
        <w:contextualSpacing/>
      </w:pPr>
      <w:r>
        <w:tab/>
      </w:r>
      <w:r>
        <w:tab/>
      </w:r>
      <w:r>
        <w:tab/>
      </w:r>
      <w:proofErr w:type="spellStart"/>
      <w:r>
        <w:t>Naep</w:t>
      </w:r>
      <w:proofErr w:type="spellEnd"/>
      <w:r>
        <w:t xml:space="preserve"> hazard levels. </w:t>
      </w:r>
    </w:p>
    <w:p w14:paraId="21209255" w14:textId="77777777" w:rsidR="001F6701" w:rsidRDefault="001F6701" w:rsidP="004B6049">
      <w:pPr>
        <w:tabs>
          <w:tab w:val="clear" w:pos="950"/>
          <w:tab w:val="left" w:pos="720"/>
          <w:tab w:val="left" w:pos="1440"/>
          <w:tab w:val="left" w:pos="2160"/>
        </w:tabs>
        <w:spacing w:line="240" w:lineRule="auto"/>
        <w:contextualSpacing/>
      </w:pPr>
      <w:r>
        <w:t xml:space="preserve">Line </w:t>
      </w:r>
      <w:r>
        <w:tab/>
        <w:t>3:</w:t>
      </w:r>
      <w:r>
        <w:tab/>
      </w:r>
      <w:proofErr w:type="spellStart"/>
      <w:r>
        <w:rPr>
          <w:i/>
        </w:rPr>
        <w:t>nSpecT</w:t>
      </w:r>
      <w:proofErr w:type="spellEnd"/>
    </w:p>
    <w:p w14:paraId="799A9BC5" w14:textId="77777777" w:rsidR="001F6701" w:rsidRDefault="001F6701" w:rsidP="004B6049">
      <w:pPr>
        <w:tabs>
          <w:tab w:val="clear" w:pos="950"/>
          <w:tab w:val="left" w:pos="720"/>
          <w:tab w:val="left" w:pos="1440"/>
          <w:tab w:val="left" w:pos="2160"/>
        </w:tabs>
        <w:spacing w:line="240" w:lineRule="auto"/>
        <w:ind w:left="2160"/>
        <w:contextualSpacing/>
      </w:pPr>
      <w:r>
        <w:t xml:space="preserve">Number of spectral periods. Repeat lines 4a-b and lines 5a-b </w:t>
      </w:r>
      <w:proofErr w:type="spellStart"/>
      <w:r>
        <w:t>nSpecT</w:t>
      </w:r>
      <w:proofErr w:type="spellEnd"/>
      <w:r>
        <w:t xml:space="preserve"> times. </w:t>
      </w:r>
    </w:p>
    <w:p w14:paraId="3B56CD0D" w14:textId="77777777" w:rsidR="001F6701" w:rsidRDefault="001F6701" w:rsidP="004B6049">
      <w:pPr>
        <w:tabs>
          <w:tab w:val="clear" w:pos="950"/>
          <w:tab w:val="left" w:pos="720"/>
          <w:tab w:val="left" w:pos="1440"/>
          <w:tab w:val="left" w:pos="2160"/>
        </w:tabs>
        <w:spacing w:line="240" w:lineRule="auto"/>
        <w:contextualSpacing/>
      </w:pPr>
      <w:r>
        <w:t xml:space="preserve">Line </w:t>
      </w:r>
      <w:r>
        <w:tab/>
        <w:t>4a:</w:t>
      </w:r>
      <w:r>
        <w:tab/>
      </w:r>
      <w:proofErr w:type="spellStart"/>
      <w:r>
        <w:rPr>
          <w:i/>
        </w:rPr>
        <w:t>meanHCFile</w:t>
      </w:r>
      <w:proofErr w:type="spellEnd"/>
    </w:p>
    <w:p w14:paraId="0C054890" w14:textId="77777777" w:rsidR="001F6701" w:rsidRDefault="001F6701" w:rsidP="004B6049">
      <w:pPr>
        <w:tabs>
          <w:tab w:val="clear" w:pos="950"/>
          <w:tab w:val="left" w:pos="720"/>
          <w:tab w:val="left" w:pos="1440"/>
          <w:tab w:val="left" w:pos="2160"/>
        </w:tabs>
        <w:spacing w:line="240" w:lineRule="auto"/>
        <w:ind w:left="2160"/>
        <w:contextualSpacing/>
      </w:pPr>
      <w:r>
        <w:t>Filename for the mean hazard curve output file from Haz45. Note that this filename does not need to be bracketed with quotation marks.</w:t>
      </w:r>
    </w:p>
    <w:p w14:paraId="41BD71D0" w14:textId="77777777" w:rsidR="001F6701" w:rsidRDefault="001F6701" w:rsidP="004B6049">
      <w:pPr>
        <w:tabs>
          <w:tab w:val="clear" w:pos="950"/>
          <w:tab w:val="left" w:pos="720"/>
          <w:tab w:val="left" w:pos="1440"/>
          <w:tab w:val="left" w:pos="2160"/>
        </w:tabs>
        <w:spacing w:line="240" w:lineRule="auto"/>
        <w:contextualSpacing/>
      </w:pPr>
      <w:r>
        <w:t xml:space="preserve">Line </w:t>
      </w:r>
      <w:r>
        <w:tab/>
        <w:t>4b:</w:t>
      </w:r>
      <w:r>
        <w:tab/>
      </w:r>
      <w:proofErr w:type="spellStart"/>
      <w:r>
        <w:rPr>
          <w:i/>
        </w:rPr>
        <w:t>nCurve</w:t>
      </w:r>
      <w:proofErr w:type="spellEnd"/>
      <w:r>
        <w:rPr>
          <w:i/>
        </w:rPr>
        <w:t>, period</w:t>
      </w:r>
      <w:r>
        <w:t xml:space="preserve"> </w:t>
      </w:r>
    </w:p>
    <w:p w14:paraId="1BC40691" w14:textId="77777777" w:rsidR="001F6701" w:rsidRDefault="001F6701" w:rsidP="004B6049">
      <w:pPr>
        <w:tabs>
          <w:tab w:val="clear" w:pos="950"/>
          <w:tab w:val="left" w:pos="720"/>
          <w:tab w:val="left" w:pos="1440"/>
          <w:tab w:val="left" w:pos="2160"/>
        </w:tabs>
        <w:spacing w:line="240" w:lineRule="auto"/>
        <w:ind w:left="2160"/>
        <w:contextualSpacing/>
      </w:pPr>
      <w:r>
        <w:t xml:space="preserve">Sequential number of requested hazard curve from the </w:t>
      </w:r>
      <w:proofErr w:type="spellStart"/>
      <w:r>
        <w:t>meanHCFile</w:t>
      </w:r>
      <w:proofErr w:type="spellEnd"/>
      <w:r>
        <w:t xml:space="preserve"> </w:t>
      </w:r>
      <w:proofErr w:type="spellStart"/>
      <w:r>
        <w:t>ouput</w:t>
      </w:r>
      <w:proofErr w:type="spellEnd"/>
      <w:r>
        <w:t xml:space="preserve"> for the given spectral period. For example, if the </w:t>
      </w:r>
      <w:proofErr w:type="spellStart"/>
      <w:r>
        <w:t>meanHCFile</w:t>
      </w:r>
      <w:proofErr w:type="spellEnd"/>
      <w:r>
        <w:t xml:space="preserve"> contains mean hazard curves in the following order: PGA, 0.2, 0.3, and 1.0 sec and the program is operating on the 1.0 sec case, </w:t>
      </w:r>
      <w:proofErr w:type="spellStart"/>
      <w:r>
        <w:t>nCurve</w:t>
      </w:r>
      <w:proofErr w:type="spellEnd"/>
      <w:r>
        <w:t xml:space="preserve"> would be equal to 4. Period is the spectral period for the given hazard curve. </w:t>
      </w:r>
    </w:p>
    <w:p w14:paraId="4A3C9F86" w14:textId="77777777" w:rsidR="001F6701" w:rsidRDefault="001F6701" w:rsidP="004B6049">
      <w:pPr>
        <w:tabs>
          <w:tab w:val="clear" w:pos="950"/>
          <w:tab w:val="left" w:pos="720"/>
          <w:tab w:val="left" w:pos="1440"/>
          <w:tab w:val="left" w:pos="2160"/>
        </w:tabs>
        <w:spacing w:line="240" w:lineRule="auto"/>
        <w:contextualSpacing/>
      </w:pPr>
      <w:r>
        <w:t xml:space="preserve">Line </w:t>
      </w:r>
      <w:r>
        <w:tab/>
        <w:t>5:</w:t>
      </w:r>
      <w:r>
        <w:tab/>
      </w:r>
      <w:r>
        <w:rPr>
          <w:i/>
        </w:rPr>
        <w:t>dummy</w:t>
      </w:r>
    </w:p>
    <w:p w14:paraId="12C0B006" w14:textId="77777777" w:rsidR="001F6701" w:rsidRDefault="001F6701" w:rsidP="004B6049">
      <w:pPr>
        <w:tabs>
          <w:tab w:val="clear" w:pos="950"/>
          <w:tab w:val="left" w:pos="720"/>
          <w:tab w:val="left" w:pos="1440"/>
          <w:tab w:val="left" w:pos="2160"/>
        </w:tabs>
        <w:spacing w:line="240" w:lineRule="auto"/>
        <w:ind w:left="2160"/>
        <w:contextualSpacing/>
      </w:pPr>
      <w:r>
        <w:t xml:space="preserve">Space text line to visually differentiate the grouping of mean hazard curve files and </w:t>
      </w:r>
      <w:proofErr w:type="spellStart"/>
      <w:r>
        <w:t>deaggregation</w:t>
      </w:r>
      <w:proofErr w:type="spellEnd"/>
      <w:r>
        <w:t xml:space="preserve"> files. </w:t>
      </w:r>
    </w:p>
    <w:p w14:paraId="052D8F94" w14:textId="77777777" w:rsidR="001F6701" w:rsidRDefault="001F6701" w:rsidP="004B6049">
      <w:pPr>
        <w:tabs>
          <w:tab w:val="clear" w:pos="950"/>
          <w:tab w:val="left" w:pos="720"/>
          <w:tab w:val="left" w:pos="1440"/>
          <w:tab w:val="left" w:pos="2160"/>
        </w:tabs>
        <w:spacing w:line="240" w:lineRule="auto"/>
        <w:contextualSpacing/>
      </w:pPr>
      <w:r>
        <w:t xml:space="preserve">Line </w:t>
      </w:r>
      <w:r>
        <w:tab/>
        <w:t>6a:</w:t>
      </w:r>
      <w:r>
        <w:tab/>
      </w:r>
      <w:proofErr w:type="spellStart"/>
      <w:r>
        <w:rPr>
          <w:i/>
        </w:rPr>
        <w:t>meanDeagFile</w:t>
      </w:r>
      <w:proofErr w:type="spellEnd"/>
    </w:p>
    <w:p w14:paraId="3FE9D97D" w14:textId="77777777" w:rsidR="001F6701" w:rsidRDefault="001F6701" w:rsidP="004B6049">
      <w:pPr>
        <w:tabs>
          <w:tab w:val="clear" w:pos="950"/>
          <w:tab w:val="left" w:pos="720"/>
          <w:tab w:val="left" w:pos="1440"/>
          <w:tab w:val="left" w:pos="2160"/>
        </w:tabs>
        <w:spacing w:line="240" w:lineRule="auto"/>
        <w:ind w:left="2160"/>
        <w:contextualSpacing/>
      </w:pPr>
      <w:r>
        <w:t xml:space="preserve">Filename for the mean </w:t>
      </w:r>
      <w:proofErr w:type="spellStart"/>
      <w:r>
        <w:t>deaggregation</w:t>
      </w:r>
      <w:proofErr w:type="spellEnd"/>
      <w:r>
        <w:t xml:space="preserve"> output file from Haz45. Note that this filename does not need to be bracketed with quotation marks.</w:t>
      </w:r>
    </w:p>
    <w:p w14:paraId="09495725" w14:textId="77777777" w:rsidR="001F6701" w:rsidRDefault="001F6701" w:rsidP="004B6049">
      <w:pPr>
        <w:tabs>
          <w:tab w:val="clear" w:pos="950"/>
          <w:tab w:val="left" w:pos="720"/>
          <w:tab w:val="left" w:pos="1440"/>
          <w:tab w:val="left" w:pos="2160"/>
        </w:tabs>
        <w:spacing w:line="240" w:lineRule="auto"/>
        <w:contextualSpacing/>
      </w:pPr>
      <w:r>
        <w:t xml:space="preserve">Line </w:t>
      </w:r>
      <w:r>
        <w:tab/>
        <w:t>6b:</w:t>
      </w:r>
      <w:r>
        <w:tab/>
      </w:r>
      <w:proofErr w:type="spellStart"/>
      <w:r>
        <w:rPr>
          <w:i/>
        </w:rPr>
        <w:t>nCurve</w:t>
      </w:r>
      <w:proofErr w:type="spellEnd"/>
      <w:r>
        <w:rPr>
          <w:i/>
        </w:rPr>
        <w:t>, period</w:t>
      </w:r>
      <w:r>
        <w:t xml:space="preserve"> </w:t>
      </w:r>
    </w:p>
    <w:p w14:paraId="5DA0EBE6" w14:textId="77777777" w:rsidR="001F6701" w:rsidRDefault="001F6701" w:rsidP="004B6049">
      <w:pPr>
        <w:tabs>
          <w:tab w:val="clear" w:pos="950"/>
          <w:tab w:val="left" w:pos="720"/>
          <w:tab w:val="left" w:pos="1440"/>
          <w:tab w:val="left" w:pos="2160"/>
        </w:tabs>
        <w:spacing w:line="240" w:lineRule="auto"/>
        <w:ind w:left="2160"/>
        <w:contextualSpacing/>
      </w:pPr>
      <w:r>
        <w:t xml:space="preserve">Sequential number of requested </w:t>
      </w:r>
      <w:proofErr w:type="spellStart"/>
      <w:r>
        <w:t>deaggregation</w:t>
      </w:r>
      <w:proofErr w:type="spellEnd"/>
      <w:r>
        <w:t xml:space="preserve"> curve from the </w:t>
      </w:r>
      <w:proofErr w:type="spellStart"/>
      <w:r>
        <w:t>meanDeagFile</w:t>
      </w:r>
      <w:proofErr w:type="spellEnd"/>
      <w:r>
        <w:t xml:space="preserve"> </w:t>
      </w:r>
      <w:proofErr w:type="spellStart"/>
      <w:r>
        <w:t>ouput</w:t>
      </w:r>
      <w:proofErr w:type="spellEnd"/>
      <w:r>
        <w:t xml:space="preserve"> for the given spectral period. For example, if the </w:t>
      </w:r>
      <w:proofErr w:type="spellStart"/>
      <w:r>
        <w:t>meanDeagFile</w:t>
      </w:r>
      <w:proofErr w:type="spellEnd"/>
      <w:r>
        <w:t xml:space="preserve"> contains mean </w:t>
      </w:r>
      <w:proofErr w:type="spellStart"/>
      <w:r>
        <w:t>deaggregation</w:t>
      </w:r>
      <w:proofErr w:type="spellEnd"/>
      <w:r>
        <w:t xml:space="preserve"> output in the following order: PGA, 0.2, 0.3, and 1.0 sec and the program is operating on the 1.0 sec case, </w:t>
      </w:r>
      <w:proofErr w:type="spellStart"/>
      <w:r>
        <w:t>nCurve</w:t>
      </w:r>
      <w:proofErr w:type="spellEnd"/>
      <w:r>
        <w:t xml:space="preserve"> would be equal to 4. Period is the spectral period for the given </w:t>
      </w:r>
      <w:proofErr w:type="spellStart"/>
      <w:r>
        <w:t>deaggregation</w:t>
      </w:r>
      <w:proofErr w:type="spellEnd"/>
      <w:r>
        <w:t xml:space="preserve"> case. </w:t>
      </w:r>
    </w:p>
    <w:p w14:paraId="1D8178F0" w14:textId="77777777" w:rsidR="001F6701" w:rsidRPr="00E069FA" w:rsidRDefault="001F6701" w:rsidP="004B6049"/>
    <w:p w14:paraId="62C98DB5" w14:textId="7829A905" w:rsidR="00E16723" w:rsidRDefault="00E16723">
      <w:pPr>
        <w:pStyle w:val="Heading1"/>
      </w:pPr>
      <w:bookmarkStart w:id="18" w:name="_Toc129252364"/>
      <w:r>
        <w:lastRenderedPageBreak/>
        <w:t>FRACTILES CODE</w:t>
      </w:r>
      <w:bookmarkEnd w:id="18"/>
    </w:p>
    <w:p w14:paraId="4264980D" w14:textId="55BD8B9C" w:rsidR="00CA45AB" w:rsidRDefault="00CA45AB" w:rsidP="004B6049">
      <w:pPr>
        <w:spacing w:line="240" w:lineRule="auto"/>
        <w:contextualSpacing/>
      </w:pPr>
      <w:r>
        <w:t xml:space="preserve">The post processing program will compute the </w:t>
      </w:r>
      <w:proofErr w:type="spellStart"/>
      <w:r>
        <w:t>fractiles</w:t>
      </w:r>
      <w:proofErr w:type="spellEnd"/>
      <w:r>
        <w:t xml:space="preserve"> from a seismic hazard run. This version of the program works with the seismic hazard code version Haz45 or later. The </w:t>
      </w:r>
      <w:proofErr w:type="spellStart"/>
      <w:r>
        <w:t>fractiles</w:t>
      </w:r>
      <w:proofErr w:type="spellEnd"/>
      <w:r>
        <w:t xml:space="preserve"> are computed based on a Monte Carlo simulation. This version </w:t>
      </w:r>
      <w:proofErr w:type="gramStart"/>
      <w:r>
        <w:t>is able to</w:t>
      </w:r>
      <w:proofErr w:type="gramEnd"/>
      <w:r>
        <w:t xml:space="preserve"> read fault files in which synchronous rupture is modeled.</w:t>
      </w:r>
    </w:p>
    <w:p w14:paraId="282A101A" w14:textId="77777777" w:rsidR="00CA45AB" w:rsidRDefault="00CA45AB" w:rsidP="004B6049">
      <w:pPr>
        <w:spacing w:line="240" w:lineRule="auto"/>
        <w:contextualSpacing/>
      </w:pPr>
    </w:p>
    <w:p w14:paraId="70B88611" w14:textId="77777777" w:rsidR="00CA45AB" w:rsidRDefault="00CA45AB" w:rsidP="004B6049">
      <w:pPr>
        <w:tabs>
          <w:tab w:val="clear" w:pos="950"/>
          <w:tab w:val="left" w:pos="720"/>
          <w:tab w:val="left" w:pos="1440"/>
          <w:tab w:val="left" w:pos="2160"/>
        </w:tabs>
        <w:spacing w:line="240" w:lineRule="auto"/>
        <w:contextualSpacing/>
      </w:pPr>
      <w:r>
        <w:t>Line</w:t>
      </w:r>
      <w:r>
        <w:tab/>
        <w:t>1:</w:t>
      </w:r>
      <w:r>
        <w:tab/>
      </w:r>
      <w:proofErr w:type="spellStart"/>
      <w:r>
        <w:rPr>
          <w:i/>
        </w:rPr>
        <w:t>iSeed</w:t>
      </w:r>
      <w:proofErr w:type="spellEnd"/>
      <w:r>
        <w:t xml:space="preserve"> </w:t>
      </w:r>
    </w:p>
    <w:p w14:paraId="71FC2519" w14:textId="77777777" w:rsidR="00CA45AB" w:rsidRDefault="00CA45AB" w:rsidP="004B6049">
      <w:pPr>
        <w:tabs>
          <w:tab w:val="clear" w:pos="950"/>
          <w:tab w:val="left" w:pos="720"/>
          <w:tab w:val="left" w:pos="1440"/>
          <w:tab w:val="left" w:pos="2160"/>
        </w:tabs>
        <w:spacing w:line="240" w:lineRule="auto"/>
        <w:ind w:left="1440"/>
        <w:contextualSpacing/>
      </w:pPr>
      <w:r>
        <w:tab/>
        <w:t>A large prime number to be used for the random number generator</w:t>
      </w:r>
    </w:p>
    <w:p w14:paraId="712811B6" w14:textId="77777777" w:rsidR="00CA45AB" w:rsidRDefault="00CA45AB" w:rsidP="00BD5BB3">
      <w:pPr>
        <w:tabs>
          <w:tab w:val="clear" w:pos="950"/>
          <w:tab w:val="left" w:pos="720"/>
          <w:tab w:val="left" w:pos="1440"/>
          <w:tab w:val="left" w:pos="2160"/>
        </w:tabs>
        <w:spacing w:after="0" w:line="240" w:lineRule="auto"/>
        <w:contextualSpacing/>
      </w:pPr>
      <w:r>
        <w:t>Line</w:t>
      </w:r>
      <w:r>
        <w:tab/>
        <w:t>2:</w:t>
      </w:r>
      <w:r>
        <w:tab/>
      </w:r>
      <w:proofErr w:type="spellStart"/>
      <w:r>
        <w:rPr>
          <w:i/>
        </w:rPr>
        <w:t>nSample</w:t>
      </w:r>
      <w:proofErr w:type="spellEnd"/>
      <w:r>
        <w:t xml:space="preserve"> </w:t>
      </w:r>
    </w:p>
    <w:p w14:paraId="293C6708" w14:textId="423D4135" w:rsidR="00CA45AB" w:rsidRDefault="00CA45AB" w:rsidP="00BD5BB3">
      <w:pPr>
        <w:pStyle w:val="BodyTextIndent"/>
        <w:tabs>
          <w:tab w:val="left" w:pos="720"/>
          <w:tab w:val="left" w:pos="1800"/>
          <w:tab w:val="left" w:pos="2160"/>
        </w:tabs>
        <w:spacing w:after="0" w:line="240" w:lineRule="auto"/>
        <w:ind w:left="2250"/>
        <w:contextualSpacing/>
      </w:pPr>
      <w:r>
        <w:t>Number of samples for randomization</w:t>
      </w:r>
    </w:p>
    <w:p w14:paraId="0D4977C0" w14:textId="77777777" w:rsidR="00CA45AB" w:rsidRDefault="00CA45AB" w:rsidP="00BD5BB3">
      <w:pPr>
        <w:tabs>
          <w:tab w:val="clear" w:pos="950"/>
          <w:tab w:val="left" w:pos="720"/>
          <w:tab w:val="left" w:pos="1440"/>
          <w:tab w:val="left" w:pos="2160"/>
        </w:tabs>
        <w:spacing w:after="0" w:line="240" w:lineRule="auto"/>
        <w:contextualSpacing/>
      </w:pPr>
      <w:r>
        <w:t xml:space="preserve">Line </w:t>
      </w:r>
      <w:r>
        <w:tab/>
        <w:t>3:</w:t>
      </w:r>
      <w:r>
        <w:tab/>
      </w:r>
      <w:proofErr w:type="spellStart"/>
      <w:r>
        <w:rPr>
          <w:i/>
        </w:rPr>
        <w:t>nPer</w:t>
      </w:r>
      <w:proofErr w:type="spellEnd"/>
    </w:p>
    <w:p w14:paraId="5683AC0F" w14:textId="77777777" w:rsidR="00CA45AB" w:rsidRDefault="00CA45AB" w:rsidP="004B6049">
      <w:pPr>
        <w:tabs>
          <w:tab w:val="clear" w:pos="950"/>
          <w:tab w:val="left" w:pos="720"/>
          <w:tab w:val="left" w:pos="1440"/>
          <w:tab w:val="left" w:pos="2160"/>
        </w:tabs>
        <w:spacing w:line="240" w:lineRule="auto"/>
        <w:ind w:left="2160"/>
        <w:contextualSpacing/>
      </w:pPr>
      <w:r>
        <w:t xml:space="preserve">Number of spectral periods to perform </w:t>
      </w:r>
      <w:proofErr w:type="spellStart"/>
      <w:r>
        <w:t>fractile</w:t>
      </w:r>
      <w:proofErr w:type="spellEnd"/>
      <w:r>
        <w:t xml:space="preserve"> analysis on from a given hazard run. </w:t>
      </w:r>
    </w:p>
    <w:p w14:paraId="146C94D7" w14:textId="77777777" w:rsidR="00CA45AB" w:rsidRDefault="00CA45AB" w:rsidP="004B6049">
      <w:pPr>
        <w:tabs>
          <w:tab w:val="clear" w:pos="950"/>
          <w:tab w:val="left" w:pos="720"/>
          <w:tab w:val="left" w:pos="1440"/>
          <w:tab w:val="left" w:pos="2160"/>
        </w:tabs>
        <w:spacing w:line="240" w:lineRule="auto"/>
        <w:contextualSpacing/>
        <w:rPr>
          <w:i/>
        </w:rPr>
      </w:pPr>
      <w:r>
        <w:t>Line</w:t>
      </w:r>
      <w:r>
        <w:tab/>
        <w:t>4:</w:t>
      </w:r>
      <w:r>
        <w:tab/>
      </w:r>
      <w:proofErr w:type="spellStart"/>
      <w:r>
        <w:rPr>
          <w:i/>
        </w:rPr>
        <w:t>nHazLevel</w:t>
      </w:r>
      <w:proofErr w:type="spellEnd"/>
      <w:r>
        <w:rPr>
          <w:i/>
        </w:rPr>
        <w:t xml:space="preserve">, </w:t>
      </w:r>
      <w:proofErr w:type="spellStart"/>
      <w:r>
        <w:rPr>
          <w:i/>
        </w:rPr>
        <w:t>HazLevel</w:t>
      </w:r>
      <w:proofErr w:type="spellEnd"/>
    </w:p>
    <w:p w14:paraId="2496CA55" w14:textId="77777777" w:rsidR="00CA45AB" w:rsidRDefault="00CA45AB" w:rsidP="004B6049">
      <w:pPr>
        <w:tabs>
          <w:tab w:val="clear" w:pos="950"/>
          <w:tab w:val="left" w:pos="720"/>
          <w:tab w:val="left" w:pos="1440"/>
          <w:tab w:val="left" w:pos="2160"/>
        </w:tabs>
        <w:spacing w:line="240" w:lineRule="auto"/>
        <w:ind w:left="720"/>
        <w:contextualSpacing/>
      </w:pPr>
      <w:r w:rsidRPr="004471F3">
        <w:tab/>
      </w:r>
      <w:r w:rsidRPr="004471F3">
        <w:tab/>
        <w:t>Number of UHS values</w:t>
      </w:r>
      <w:r>
        <w:t xml:space="preserve"> and </w:t>
      </w:r>
      <w:r w:rsidRPr="004471F3">
        <w:t>UHS values</w:t>
      </w:r>
      <w:r>
        <w:t>. The 5</w:t>
      </w:r>
      <w:r w:rsidRPr="004471F3">
        <w:rPr>
          <w:vertAlign w:val="superscript"/>
        </w:rPr>
        <w:t>th</w:t>
      </w:r>
      <w:r>
        <w:t>, 10</w:t>
      </w:r>
      <w:r w:rsidRPr="004471F3">
        <w:rPr>
          <w:vertAlign w:val="superscript"/>
        </w:rPr>
        <w:t>th</w:t>
      </w:r>
      <w:r>
        <w:t>, 50</w:t>
      </w:r>
      <w:r w:rsidRPr="004471F3">
        <w:rPr>
          <w:vertAlign w:val="superscript"/>
        </w:rPr>
        <w:t>th</w:t>
      </w:r>
      <w:r>
        <w:t>, 90</w:t>
      </w:r>
      <w:r w:rsidRPr="004471F3">
        <w:rPr>
          <w:vertAlign w:val="superscript"/>
        </w:rPr>
        <w:t>th</w:t>
      </w:r>
      <w:r>
        <w:t>,</w:t>
      </w:r>
    </w:p>
    <w:p w14:paraId="47DCEAA2" w14:textId="77777777" w:rsidR="00CA45AB" w:rsidRPr="004471F3" w:rsidRDefault="00CA45AB" w:rsidP="004B6049">
      <w:pPr>
        <w:tabs>
          <w:tab w:val="clear" w:pos="950"/>
          <w:tab w:val="left" w:pos="720"/>
          <w:tab w:val="left" w:pos="1440"/>
          <w:tab w:val="left" w:pos="2160"/>
        </w:tabs>
        <w:spacing w:line="240" w:lineRule="auto"/>
        <w:ind w:left="720"/>
        <w:contextualSpacing/>
      </w:pPr>
      <w:r>
        <w:tab/>
      </w:r>
      <w:r>
        <w:tab/>
        <w:t xml:space="preserve"> and 95</w:t>
      </w:r>
      <w:r w:rsidRPr="004471F3">
        <w:rPr>
          <w:vertAlign w:val="superscript"/>
        </w:rPr>
        <w:t>th</w:t>
      </w:r>
      <w:r>
        <w:t xml:space="preserve"> </w:t>
      </w:r>
      <w:proofErr w:type="spellStart"/>
      <w:r>
        <w:t>fractile</w:t>
      </w:r>
      <w:proofErr w:type="spellEnd"/>
      <w:r>
        <w:t xml:space="preserve"> levels will be returned for each UHS value. </w:t>
      </w:r>
    </w:p>
    <w:p w14:paraId="012214D5" w14:textId="77777777" w:rsidR="00CA45AB" w:rsidRDefault="00CA45AB" w:rsidP="004B6049">
      <w:pPr>
        <w:tabs>
          <w:tab w:val="clear" w:pos="950"/>
          <w:tab w:val="left" w:pos="720"/>
          <w:tab w:val="left" w:pos="1440"/>
          <w:tab w:val="left" w:pos="2160"/>
        </w:tabs>
        <w:spacing w:line="240" w:lineRule="auto"/>
        <w:contextualSpacing/>
      </w:pPr>
      <w:r>
        <w:t xml:space="preserve">Line </w:t>
      </w:r>
      <w:r>
        <w:tab/>
        <w:t>5:</w:t>
      </w:r>
      <w:r>
        <w:tab/>
      </w:r>
      <w:proofErr w:type="spellStart"/>
      <w:r>
        <w:rPr>
          <w:i/>
        </w:rPr>
        <w:t>fractile</w:t>
      </w:r>
      <w:proofErr w:type="spellEnd"/>
      <w:r>
        <w:rPr>
          <w:i/>
        </w:rPr>
        <w:t xml:space="preserve"> output file</w:t>
      </w:r>
    </w:p>
    <w:p w14:paraId="1385E9E7" w14:textId="77777777" w:rsidR="00CA45AB" w:rsidRDefault="00CA45AB" w:rsidP="004B6049">
      <w:pPr>
        <w:tabs>
          <w:tab w:val="clear" w:pos="950"/>
          <w:tab w:val="left" w:pos="720"/>
          <w:tab w:val="left" w:pos="1440"/>
          <w:tab w:val="left" w:pos="2160"/>
        </w:tabs>
        <w:spacing w:line="240" w:lineRule="auto"/>
        <w:ind w:left="1440"/>
        <w:contextualSpacing/>
      </w:pPr>
      <w:r>
        <w:tab/>
        <w:t xml:space="preserve">Filename for the </w:t>
      </w:r>
      <w:proofErr w:type="spellStart"/>
      <w:r>
        <w:t>fractile</w:t>
      </w:r>
      <w:proofErr w:type="spellEnd"/>
      <w:r>
        <w:t xml:space="preserve"> hazard output file.</w:t>
      </w:r>
    </w:p>
    <w:p w14:paraId="136AF114" w14:textId="77777777" w:rsidR="00CA45AB" w:rsidRDefault="00CA45AB" w:rsidP="004B6049">
      <w:pPr>
        <w:tabs>
          <w:tab w:val="clear" w:pos="950"/>
          <w:tab w:val="left" w:pos="720"/>
          <w:tab w:val="left" w:pos="1440"/>
          <w:tab w:val="left" w:pos="2160"/>
        </w:tabs>
        <w:spacing w:line="240" w:lineRule="auto"/>
        <w:contextualSpacing/>
      </w:pPr>
      <w:r>
        <w:t xml:space="preserve">Line </w:t>
      </w:r>
      <w:r>
        <w:tab/>
        <w:t>6:</w:t>
      </w:r>
      <w:r>
        <w:tab/>
      </w:r>
      <w:proofErr w:type="spellStart"/>
      <w:r w:rsidRPr="004B6049">
        <w:rPr>
          <w:i/>
          <w:iCs/>
        </w:rPr>
        <w:t>iPer</w:t>
      </w:r>
      <w:proofErr w:type="spellEnd"/>
    </w:p>
    <w:p w14:paraId="08AF470D" w14:textId="77777777" w:rsidR="00CA45AB" w:rsidRDefault="00CA45AB" w:rsidP="004B6049">
      <w:pPr>
        <w:tabs>
          <w:tab w:val="clear" w:pos="950"/>
          <w:tab w:val="left" w:pos="720"/>
          <w:tab w:val="left" w:pos="1440"/>
          <w:tab w:val="left" w:pos="2160"/>
        </w:tabs>
        <w:spacing w:line="240" w:lineRule="auto"/>
        <w:contextualSpacing/>
      </w:pPr>
      <w:r>
        <w:tab/>
      </w:r>
      <w:r>
        <w:tab/>
      </w:r>
      <w:r>
        <w:tab/>
        <w:t xml:space="preserve">Index number of spectral period to perform </w:t>
      </w:r>
      <w:proofErr w:type="spellStart"/>
      <w:r>
        <w:t>fractile</w:t>
      </w:r>
      <w:proofErr w:type="spellEnd"/>
      <w:r>
        <w:t xml:space="preserve"> analysis </w:t>
      </w:r>
    </w:p>
    <w:p w14:paraId="47457116" w14:textId="77777777" w:rsidR="00CA45AB" w:rsidRDefault="00CA45AB" w:rsidP="004B6049">
      <w:pPr>
        <w:tabs>
          <w:tab w:val="clear" w:pos="950"/>
          <w:tab w:val="left" w:pos="720"/>
          <w:tab w:val="left" w:pos="1440"/>
          <w:tab w:val="left" w:pos="2160"/>
        </w:tabs>
        <w:spacing w:line="240" w:lineRule="auto"/>
        <w:contextualSpacing/>
      </w:pPr>
      <w:r>
        <w:t xml:space="preserve">Line </w:t>
      </w:r>
      <w:r>
        <w:tab/>
        <w:t>7:</w:t>
      </w:r>
      <w:r>
        <w:tab/>
      </w:r>
      <w:r>
        <w:rPr>
          <w:i/>
        </w:rPr>
        <w:t>Hazard run filename</w:t>
      </w:r>
    </w:p>
    <w:p w14:paraId="4E103365" w14:textId="77777777" w:rsidR="00CA45AB" w:rsidRDefault="00CA45AB" w:rsidP="004B6049">
      <w:pPr>
        <w:tabs>
          <w:tab w:val="clear" w:pos="950"/>
          <w:tab w:val="left" w:pos="720"/>
          <w:tab w:val="left" w:pos="1440"/>
          <w:tab w:val="left" w:pos="2160"/>
        </w:tabs>
        <w:spacing w:line="240" w:lineRule="auto"/>
        <w:ind w:left="2160"/>
        <w:contextualSpacing/>
      </w:pPr>
      <w:r>
        <w:t>Hazard run “Option 0” file from PSHA run, see Haz45-Notes for formatting.</w:t>
      </w:r>
    </w:p>
    <w:p w14:paraId="5E90761E" w14:textId="77777777" w:rsidR="00CA45AB" w:rsidRDefault="00CA45AB" w:rsidP="004B6049">
      <w:pPr>
        <w:tabs>
          <w:tab w:val="clear" w:pos="950"/>
          <w:tab w:val="left" w:pos="720"/>
          <w:tab w:val="left" w:pos="1440"/>
          <w:tab w:val="left" w:pos="2160"/>
        </w:tabs>
        <w:spacing w:line="240" w:lineRule="auto"/>
        <w:contextualSpacing/>
      </w:pPr>
      <w:r>
        <w:t xml:space="preserve">Line </w:t>
      </w:r>
      <w:r>
        <w:tab/>
        <w:t>8:</w:t>
      </w:r>
      <w:r>
        <w:tab/>
      </w:r>
      <w:r>
        <w:rPr>
          <w:i/>
        </w:rPr>
        <w:t>Out1 filename</w:t>
      </w:r>
    </w:p>
    <w:p w14:paraId="6710413A" w14:textId="77777777" w:rsidR="00CA45AB" w:rsidRDefault="00CA45AB" w:rsidP="004B6049">
      <w:pPr>
        <w:tabs>
          <w:tab w:val="clear" w:pos="950"/>
          <w:tab w:val="left" w:pos="720"/>
          <w:tab w:val="left" w:pos="1440"/>
          <w:tab w:val="left" w:pos="2160"/>
        </w:tabs>
        <w:spacing w:line="240" w:lineRule="auto"/>
        <w:contextualSpacing/>
      </w:pPr>
      <w:r>
        <w:tab/>
      </w:r>
      <w:r>
        <w:tab/>
      </w:r>
      <w:r>
        <w:tab/>
        <w:t xml:space="preserve">Name of out1 file from Haz45 run </w:t>
      </w:r>
    </w:p>
    <w:p w14:paraId="7146119C" w14:textId="77777777" w:rsidR="00CA45AB" w:rsidRPr="00CA45AB" w:rsidRDefault="00CA45AB" w:rsidP="004B6049">
      <w:pPr>
        <w:spacing w:line="240" w:lineRule="auto"/>
        <w:contextualSpacing/>
      </w:pPr>
    </w:p>
    <w:p w14:paraId="2E190278" w14:textId="6AB9C72D" w:rsidR="00ED76B1" w:rsidRDefault="00DA01E0" w:rsidP="00333ADF">
      <w:pPr>
        <w:pStyle w:val="Heading1"/>
      </w:pPr>
      <w:bookmarkStart w:id="19" w:name="_Toc129252365"/>
      <w:r>
        <w:lastRenderedPageBreak/>
        <w:t>FREQUENTLY ASKED QUESTIONS</w:t>
      </w:r>
      <w:bookmarkEnd w:id="19"/>
    </w:p>
    <w:p w14:paraId="741AF7CA" w14:textId="6CA5216E" w:rsidR="00DA01E0" w:rsidRDefault="00DA01E0" w:rsidP="00DA01E0">
      <w:pPr>
        <w:pStyle w:val="Heading2"/>
      </w:pPr>
      <w:bookmarkStart w:id="20" w:name="_Toc129252366"/>
      <w:r>
        <w:t xml:space="preserve">How do you </w:t>
      </w:r>
      <w:r w:rsidR="00B437C5">
        <w:t>run HAZ45?</w:t>
      </w:r>
      <w:bookmarkEnd w:id="20"/>
    </w:p>
    <w:p w14:paraId="160066A9" w14:textId="0749FED6" w:rsidR="00B437C5" w:rsidRDefault="004467E5" w:rsidP="00B437C5">
      <w:pPr>
        <w:pStyle w:val="BodyText"/>
        <w:rPr>
          <w:lang w:val="en-US"/>
        </w:rPr>
      </w:pPr>
      <w:r>
        <w:rPr>
          <w:lang w:val="en-US"/>
        </w:rPr>
        <w:t xml:space="preserve">The program </w:t>
      </w:r>
      <w:r w:rsidR="00536BCE">
        <w:rPr>
          <w:lang w:val="en-US"/>
        </w:rPr>
        <w:t xml:space="preserve">executable </w:t>
      </w:r>
      <w:r>
        <w:rPr>
          <w:lang w:val="en-US"/>
        </w:rPr>
        <w:t xml:space="preserve">can be run from the command </w:t>
      </w:r>
      <w:r w:rsidR="004E4572">
        <w:rPr>
          <w:lang w:val="en-US"/>
        </w:rPr>
        <w:t>line</w:t>
      </w:r>
      <w:r w:rsidR="00536BCE">
        <w:rPr>
          <w:lang w:val="en-US"/>
        </w:rPr>
        <w:t>.</w:t>
      </w:r>
      <w:r w:rsidR="004064BF">
        <w:rPr>
          <w:lang w:val="en-US"/>
        </w:rPr>
        <w:t xml:space="preserve"> This example will utilize a test from the PEER PSHA Code Verification Project to demonstrate how to run </w:t>
      </w:r>
      <w:r w:rsidR="002C14DC">
        <w:rPr>
          <w:lang w:val="en-US"/>
        </w:rPr>
        <w:t xml:space="preserve">HAZ45. </w:t>
      </w:r>
    </w:p>
    <w:p w14:paraId="6A372BF5" w14:textId="1535C90E" w:rsidR="00DA2FE5" w:rsidRDefault="004475B9" w:rsidP="00B437C5">
      <w:pPr>
        <w:pStyle w:val="BodyText"/>
        <w:rPr>
          <w:lang w:val="en-US"/>
        </w:rPr>
      </w:pPr>
      <w:r>
        <w:rPr>
          <w:lang w:val="en-US"/>
        </w:rPr>
        <w:t>Copy</w:t>
      </w:r>
      <w:r w:rsidR="00CA2265">
        <w:rPr>
          <w:lang w:val="en-US"/>
        </w:rPr>
        <w:t xml:space="preserve"> </w:t>
      </w:r>
      <w:r w:rsidR="00D42AF2">
        <w:rPr>
          <w:lang w:val="en-US"/>
        </w:rPr>
        <w:t xml:space="preserve">the </w:t>
      </w:r>
      <w:r w:rsidR="00495332">
        <w:rPr>
          <w:lang w:val="en-US"/>
        </w:rPr>
        <w:t>folder</w:t>
      </w:r>
      <w:r w:rsidR="00F75847">
        <w:rPr>
          <w:lang w:val="en-US"/>
        </w:rPr>
        <w:t xml:space="preserve"> S2Test1 </w:t>
      </w:r>
      <w:r w:rsidR="00E22458">
        <w:rPr>
          <w:lang w:val="en-US"/>
        </w:rPr>
        <w:t>from the PEER Verification Tests</w:t>
      </w:r>
      <w:r w:rsidR="004064BF">
        <w:rPr>
          <w:lang w:val="en-US"/>
        </w:rPr>
        <w:t xml:space="preserve"> </w:t>
      </w:r>
      <w:r w:rsidR="00D9792F">
        <w:rPr>
          <w:lang w:val="en-US"/>
        </w:rPr>
        <w:t xml:space="preserve">folder </w:t>
      </w:r>
      <w:r w:rsidR="00F75847">
        <w:rPr>
          <w:lang w:val="en-US"/>
        </w:rPr>
        <w:t xml:space="preserve">over to your working directory. </w:t>
      </w:r>
      <w:r w:rsidR="00441D01">
        <w:rPr>
          <w:lang w:val="en-US"/>
        </w:rPr>
        <w:t>My working directory will be on my C drive in a folder called Demonstration</w:t>
      </w:r>
      <w:r w:rsidR="003C681A">
        <w:rPr>
          <w:lang w:val="en-US"/>
        </w:rPr>
        <w:t>:</w:t>
      </w:r>
    </w:p>
    <w:p w14:paraId="7D9C43A3" w14:textId="432A506F" w:rsidR="00A308E5" w:rsidRPr="00B437C5" w:rsidRDefault="00A308E5" w:rsidP="00A308E5">
      <w:pPr>
        <w:pStyle w:val="BodyText"/>
        <w:jc w:val="center"/>
        <w:rPr>
          <w:lang w:val="en-US"/>
        </w:rPr>
      </w:pPr>
      <w:r>
        <w:rPr>
          <w:noProof/>
          <w:lang w:val="en-US"/>
        </w:rPr>
        <w:drawing>
          <wp:inline distT="0" distB="0" distL="0" distR="0" wp14:anchorId="495C8A11" wp14:editId="44B3DD80">
            <wp:extent cx="5029200" cy="2062351"/>
            <wp:effectExtent l="19050" t="19050" r="19050" b="1460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29200" cy="2062351"/>
                    </a:xfrm>
                    <a:prstGeom prst="rect">
                      <a:avLst/>
                    </a:prstGeom>
                    <a:ln>
                      <a:solidFill>
                        <a:schemeClr val="tx1"/>
                      </a:solidFill>
                    </a:ln>
                  </pic:spPr>
                </pic:pic>
              </a:graphicData>
            </a:graphic>
          </wp:inline>
        </w:drawing>
      </w:r>
    </w:p>
    <w:p w14:paraId="65CACF38" w14:textId="1F0166B2" w:rsidR="00DC5B2F" w:rsidRDefault="006A48EC" w:rsidP="009F755F">
      <w:r>
        <w:t xml:space="preserve">Open a command terminal </w:t>
      </w:r>
      <w:r w:rsidR="00B66E32">
        <w:t>and navigate</w:t>
      </w:r>
      <w:r w:rsidR="008D7327">
        <w:t xml:space="preserve"> to your working directory</w:t>
      </w:r>
      <w:r w:rsidR="00DC5B2F">
        <w:t xml:space="preserve"> </w:t>
      </w:r>
      <w:r w:rsidR="00482948">
        <w:t>inside the folder with the input files</w:t>
      </w:r>
      <w:r w:rsidR="00DC5803">
        <w:t xml:space="preserve">. The command </w:t>
      </w:r>
      <w:r w:rsidR="001F0EA0">
        <w:t xml:space="preserve">prompt </w:t>
      </w:r>
      <w:r w:rsidR="00DC5803">
        <w:t>cd stands for change directory</w:t>
      </w:r>
      <w:r w:rsidR="008D7327">
        <w:t>:</w:t>
      </w:r>
    </w:p>
    <w:p w14:paraId="2381132D" w14:textId="53964E11" w:rsidR="00AE4565" w:rsidRDefault="005E6DA6" w:rsidP="005E6DA6">
      <w:pPr>
        <w:jc w:val="center"/>
      </w:pPr>
      <w:r>
        <w:rPr>
          <w:noProof/>
        </w:rPr>
        <w:drawing>
          <wp:inline distT="0" distB="0" distL="0" distR="0" wp14:anchorId="483DC681" wp14:editId="6C37328E">
            <wp:extent cx="5029200" cy="2197907"/>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2197907"/>
                    </a:xfrm>
                    <a:prstGeom prst="rect">
                      <a:avLst/>
                    </a:prstGeom>
                  </pic:spPr>
                </pic:pic>
              </a:graphicData>
            </a:graphic>
          </wp:inline>
        </w:drawing>
      </w:r>
    </w:p>
    <w:p w14:paraId="0B824E93" w14:textId="107EAA5B" w:rsidR="008D7327" w:rsidRDefault="008933D0" w:rsidP="009F755F">
      <w:r>
        <w:t xml:space="preserve">The executable can </w:t>
      </w:r>
      <w:proofErr w:type="gramStart"/>
      <w:r>
        <w:t>be located in</w:t>
      </w:r>
      <w:proofErr w:type="gramEnd"/>
      <w:r>
        <w:t xml:space="preserve"> a different location. </w:t>
      </w:r>
      <w:r w:rsidR="00771636">
        <w:t xml:space="preserve">My executable is on my C drive in a folder called </w:t>
      </w:r>
      <w:proofErr w:type="spellStart"/>
      <w:r w:rsidR="00771636">
        <w:t>Fortran_programs</w:t>
      </w:r>
      <w:proofErr w:type="spellEnd"/>
      <w:r w:rsidR="00771636">
        <w:t xml:space="preserve">: </w:t>
      </w:r>
    </w:p>
    <w:p w14:paraId="665A1277" w14:textId="568C1C6A" w:rsidR="008A313F" w:rsidRPr="009F755F" w:rsidRDefault="008A313F" w:rsidP="008A313F">
      <w:pPr>
        <w:jc w:val="center"/>
      </w:pPr>
      <w:r>
        <w:rPr>
          <w:noProof/>
        </w:rPr>
        <w:lastRenderedPageBreak/>
        <w:drawing>
          <wp:inline distT="0" distB="0" distL="0" distR="0" wp14:anchorId="582AF11D" wp14:editId="23F79449">
            <wp:extent cx="5029200" cy="1874703"/>
            <wp:effectExtent l="19050" t="19050" r="19050" b="1143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29200" cy="1874703"/>
                    </a:xfrm>
                    <a:prstGeom prst="rect">
                      <a:avLst/>
                    </a:prstGeom>
                    <a:ln>
                      <a:solidFill>
                        <a:schemeClr val="tx1"/>
                      </a:solidFill>
                    </a:ln>
                  </pic:spPr>
                </pic:pic>
              </a:graphicData>
            </a:graphic>
          </wp:inline>
        </w:drawing>
      </w:r>
    </w:p>
    <w:p w14:paraId="35B66FE0" w14:textId="75E5BBF8" w:rsidR="00DD20DB" w:rsidRDefault="00872D43" w:rsidP="00333ADF">
      <w:r>
        <w:t>From the command terminal</w:t>
      </w:r>
      <w:r w:rsidR="008F7B74">
        <w:t xml:space="preserve">, </w:t>
      </w:r>
      <w:r w:rsidR="0037426F">
        <w:t>run the program by typing</w:t>
      </w:r>
      <w:r w:rsidR="00A307CB">
        <w:t xml:space="preserve"> the name of the executable</w:t>
      </w:r>
      <w:r w:rsidR="00312825">
        <w:t xml:space="preserve"> and hitting enter</w:t>
      </w:r>
      <w:r w:rsidR="0057380A">
        <w:t>. The program will prompt you for input</w:t>
      </w:r>
      <w:r w:rsidR="00E57DAE">
        <w:t xml:space="preserve">. </w:t>
      </w:r>
      <w:r w:rsidR="00C329E7">
        <w:t>Type 0 and hit enter. When prompted</w:t>
      </w:r>
      <w:r w:rsidR="00897C3E">
        <w:t xml:space="preserve"> type 0 and hit enter again</w:t>
      </w:r>
      <w:r w:rsidR="0057380A">
        <w:t>. When prompted type Run_S2Test1.txt</w:t>
      </w:r>
      <w:r w:rsidR="00F62624">
        <w:t>:</w:t>
      </w:r>
    </w:p>
    <w:p w14:paraId="72BA4CE2" w14:textId="0A1B6799" w:rsidR="00F62624" w:rsidRDefault="00F422E6" w:rsidP="00F62624">
      <w:pPr>
        <w:jc w:val="center"/>
      </w:pPr>
      <w:r>
        <w:rPr>
          <w:noProof/>
        </w:rPr>
        <w:drawing>
          <wp:inline distT="0" distB="0" distL="0" distR="0" wp14:anchorId="586200D1" wp14:editId="79A95C2E">
            <wp:extent cx="5029200" cy="2186068"/>
            <wp:effectExtent l="0" t="0" r="0" b="508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29200" cy="2186068"/>
                    </a:xfrm>
                    <a:prstGeom prst="rect">
                      <a:avLst/>
                    </a:prstGeom>
                  </pic:spPr>
                </pic:pic>
              </a:graphicData>
            </a:graphic>
          </wp:inline>
        </w:drawing>
      </w:r>
    </w:p>
    <w:p w14:paraId="72CD893E" w14:textId="4CA58D64" w:rsidR="00B06099" w:rsidRDefault="0074797F" w:rsidP="00F62624">
      <w:pPr>
        <w:jc w:val="left"/>
      </w:pPr>
      <w:r>
        <w:t xml:space="preserve">Hit enter and the program will begin to run, </w:t>
      </w:r>
      <w:r w:rsidR="0007688A">
        <w:t>echoing information to the screen as an indicator of progress</w:t>
      </w:r>
      <w:r w:rsidR="007156AB">
        <w:t xml:space="preserve">. </w:t>
      </w:r>
      <w:r w:rsidR="00B06099">
        <w:t xml:space="preserve">A successful run ends with Normal </w:t>
      </w:r>
      <w:r w:rsidR="00EE7B1C">
        <w:t>t</w:t>
      </w:r>
      <w:r w:rsidR="00B06099">
        <w:t>ermination</w:t>
      </w:r>
      <w:r w:rsidR="0007688A">
        <w:t>:</w:t>
      </w:r>
    </w:p>
    <w:p w14:paraId="0800ED80" w14:textId="321F51B3" w:rsidR="007A4EA2" w:rsidRDefault="007A4EA2" w:rsidP="007A4EA2">
      <w:pPr>
        <w:jc w:val="center"/>
      </w:pPr>
      <w:r>
        <w:rPr>
          <w:noProof/>
        </w:rPr>
        <w:lastRenderedPageBreak/>
        <w:drawing>
          <wp:inline distT="0" distB="0" distL="0" distR="0" wp14:anchorId="768E015D" wp14:editId="51F42FBE">
            <wp:extent cx="5029200" cy="21979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5029200" cy="2197907"/>
                    </a:xfrm>
                    <a:prstGeom prst="rect">
                      <a:avLst/>
                    </a:prstGeom>
                  </pic:spPr>
                </pic:pic>
              </a:graphicData>
            </a:graphic>
          </wp:inline>
        </w:drawing>
      </w:r>
    </w:p>
    <w:p w14:paraId="35BCF6B6" w14:textId="0D475033" w:rsidR="00F62624" w:rsidRDefault="00576F2B" w:rsidP="00F62624">
      <w:pPr>
        <w:jc w:val="left"/>
      </w:pPr>
      <w:r>
        <w:t>Several</w:t>
      </w:r>
      <w:r w:rsidR="00D27281">
        <w:t xml:space="preserve"> output files are created by the program</w:t>
      </w:r>
      <w:r>
        <w:t xml:space="preserve">. To make a plot of </w:t>
      </w:r>
      <w:r w:rsidR="00AB7A92">
        <w:t xml:space="preserve">the </w:t>
      </w:r>
      <w:r>
        <w:t xml:space="preserve">mean </w:t>
      </w:r>
      <w:r w:rsidR="00AB7A92">
        <w:t xml:space="preserve">total </w:t>
      </w:r>
      <w:r>
        <w:t>hazard</w:t>
      </w:r>
      <w:r w:rsidR="00F57261">
        <w:t xml:space="preserve"> use the out3 file with the </w:t>
      </w:r>
      <w:r w:rsidR="0027057A">
        <w:t xml:space="preserve">AMP: and </w:t>
      </w:r>
      <w:proofErr w:type="spellStart"/>
      <w:r w:rsidR="0027057A">
        <w:t>Wt_Total_Events</w:t>
      </w:r>
      <w:proofErr w:type="spellEnd"/>
      <w:r w:rsidR="0027057A">
        <w:t>/</w:t>
      </w:r>
      <w:proofErr w:type="spellStart"/>
      <w:r w:rsidR="0027057A">
        <w:t>yr</w:t>
      </w:r>
      <w:proofErr w:type="spellEnd"/>
      <w:r w:rsidR="0027057A">
        <w:t xml:space="preserve"> rows</w:t>
      </w:r>
      <w:r w:rsidR="00F57261">
        <w:t>:</w:t>
      </w:r>
    </w:p>
    <w:p w14:paraId="03DC7472" w14:textId="21667EBB" w:rsidR="001273FD" w:rsidRDefault="001273FD" w:rsidP="001273FD">
      <w:pPr>
        <w:jc w:val="center"/>
      </w:pPr>
      <w:r>
        <w:rPr>
          <w:noProof/>
        </w:rPr>
        <w:drawing>
          <wp:inline distT="0" distB="0" distL="0" distR="0" wp14:anchorId="7E88E38B" wp14:editId="0AB800FA">
            <wp:extent cx="3195922" cy="36576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22" cy="3657600"/>
                    </a:xfrm>
                    <a:prstGeom prst="rect">
                      <a:avLst/>
                    </a:prstGeom>
                    <a:noFill/>
                  </pic:spPr>
                </pic:pic>
              </a:graphicData>
            </a:graphic>
          </wp:inline>
        </w:drawing>
      </w:r>
    </w:p>
    <w:p w14:paraId="741889AC" w14:textId="40F21D4B" w:rsidR="001273FD" w:rsidRDefault="005D3B70" w:rsidP="00AE7C13">
      <w:pPr>
        <w:pStyle w:val="Heading2"/>
      </w:pPr>
      <w:bookmarkStart w:id="21" w:name="_Toc129252367"/>
      <w:r>
        <w:t xml:space="preserve">How do you </w:t>
      </w:r>
      <w:r w:rsidR="00EF5160">
        <w:t>compile the code?</w:t>
      </w:r>
      <w:bookmarkEnd w:id="21"/>
    </w:p>
    <w:p w14:paraId="2B5CD9B0" w14:textId="50577DBB" w:rsidR="00E47DE5" w:rsidRDefault="00A5513F" w:rsidP="00EF5160">
      <w:pPr>
        <w:pStyle w:val="BodyText"/>
        <w:rPr>
          <w:lang w:val="en-US"/>
        </w:rPr>
      </w:pPr>
      <w:r>
        <w:rPr>
          <w:lang w:val="en-US"/>
        </w:rPr>
        <w:t xml:space="preserve">Providing </w:t>
      </w:r>
      <w:r w:rsidR="00362AED">
        <w:rPr>
          <w:lang w:val="en-US"/>
        </w:rPr>
        <w:t xml:space="preserve">instructions for installing a </w:t>
      </w:r>
      <w:r w:rsidR="00673C94">
        <w:rPr>
          <w:lang w:val="en-US"/>
        </w:rPr>
        <w:t>F</w:t>
      </w:r>
      <w:r w:rsidR="00362AED">
        <w:rPr>
          <w:lang w:val="en-US"/>
        </w:rPr>
        <w:t xml:space="preserve">ortran compiler are beyond the </w:t>
      </w:r>
      <w:r w:rsidR="00673C94">
        <w:rPr>
          <w:lang w:val="en-US"/>
        </w:rPr>
        <w:t>scope of these notes</w:t>
      </w:r>
      <w:r w:rsidR="002D391B">
        <w:rPr>
          <w:lang w:val="en-US"/>
        </w:rPr>
        <w:t xml:space="preserve">; however, if you have the </w:t>
      </w:r>
      <w:proofErr w:type="spellStart"/>
      <w:r w:rsidR="00E47DE5">
        <w:rPr>
          <w:lang w:val="en-US"/>
        </w:rPr>
        <w:t>G</w:t>
      </w:r>
      <w:r w:rsidR="00BC26C8">
        <w:rPr>
          <w:lang w:val="en-US"/>
        </w:rPr>
        <w:t>F</w:t>
      </w:r>
      <w:r w:rsidR="002D391B">
        <w:rPr>
          <w:lang w:val="en-US"/>
        </w:rPr>
        <w:t>ortran</w:t>
      </w:r>
      <w:proofErr w:type="spellEnd"/>
      <w:r w:rsidR="002D391B">
        <w:rPr>
          <w:lang w:val="en-US"/>
        </w:rPr>
        <w:t xml:space="preserve"> </w:t>
      </w:r>
      <w:r w:rsidR="00E47DE5">
        <w:rPr>
          <w:lang w:val="en-US"/>
        </w:rPr>
        <w:t xml:space="preserve">compiler installed and working on your computer, the code can be modified and recompiled </w:t>
      </w:r>
      <w:r w:rsidR="00814FF3">
        <w:rPr>
          <w:lang w:val="en-US"/>
        </w:rPr>
        <w:t>with the following line:</w:t>
      </w:r>
    </w:p>
    <w:p w14:paraId="235AA302" w14:textId="3FBBFC54" w:rsidR="00EF5160" w:rsidRDefault="00DD0254" w:rsidP="00DD0254">
      <w:pPr>
        <w:pStyle w:val="BodyText"/>
        <w:ind w:left="432"/>
        <w:rPr>
          <w:lang w:val="en-US"/>
        </w:rPr>
      </w:pPr>
      <w:proofErr w:type="spellStart"/>
      <w:r>
        <w:rPr>
          <w:lang w:val="en-US"/>
        </w:rPr>
        <w:lastRenderedPageBreak/>
        <w:t>gfortran</w:t>
      </w:r>
      <w:proofErr w:type="spellEnd"/>
      <w:r w:rsidR="00814FF3">
        <w:rPr>
          <w:lang w:val="en-US"/>
        </w:rPr>
        <w:t xml:space="preserve"> -ffixed-line-length-132 -</w:t>
      </w:r>
      <w:proofErr w:type="spellStart"/>
      <w:r w:rsidR="00814FF3">
        <w:rPr>
          <w:lang w:val="en-US"/>
        </w:rPr>
        <w:t>fno</w:t>
      </w:r>
      <w:proofErr w:type="spellEnd"/>
      <w:r w:rsidR="00814FF3">
        <w:rPr>
          <w:lang w:val="en-US"/>
        </w:rPr>
        <w:t xml:space="preserve">-automatic </w:t>
      </w:r>
      <w:r>
        <w:rPr>
          <w:lang w:val="en-US"/>
        </w:rPr>
        <w:t>-o</w:t>
      </w:r>
      <w:r w:rsidR="00814FF3">
        <w:rPr>
          <w:lang w:val="en-US"/>
        </w:rPr>
        <w:t xml:space="preserve"> HAZ45_d_Aug30 </w:t>
      </w:r>
      <w:proofErr w:type="gramStart"/>
      <w:r w:rsidR="00814FF3">
        <w:rPr>
          <w:lang w:val="en-US"/>
        </w:rPr>
        <w:t>*.F</w:t>
      </w:r>
      <w:proofErr w:type="gramEnd"/>
      <w:r w:rsidR="00814FF3">
        <w:rPr>
          <w:lang w:val="en-US"/>
        </w:rPr>
        <w:t xml:space="preserve"> *.f</w:t>
      </w:r>
    </w:p>
    <w:p w14:paraId="0EFF9603" w14:textId="25E239A5" w:rsidR="00814FF3" w:rsidRPr="00EF5160" w:rsidRDefault="00814FF3" w:rsidP="00EF5160">
      <w:pPr>
        <w:pStyle w:val="BodyText"/>
        <w:rPr>
          <w:lang w:val="en-US"/>
        </w:rPr>
      </w:pPr>
      <w:r>
        <w:rPr>
          <w:lang w:val="en-US"/>
        </w:rPr>
        <w:t xml:space="preserve">In the above </w:t>
      </w:r>
      <w:r w:rsidR="00DD0254">
        <w:rPr>
          <w:lang w:val="en-US"/>
        </w:rPr>
        <w:t xml:space="preserve">line I’ve named the program executable </w:t>
      </w:r>
      <w:r w:rsidR="00FE0DAB">
        <w:rPr>
          <w:lang w:val="en-US"/>
        </w:rPr>
        <w:t>HAZ45_d_Aug30</w:t>
      </w:r>
      <w:r w:rsidR="00D9576C">
        <w:rPr>
          <w:lang w:val="en-US"/>
        </w:rPr>
        <w:t xml:space="preserve"> to indicate that I’m compiling the develop branch from </w:t>
      </w:r>
      <w:proofErr w:type="spellStart"/>
      <w:r w:rsidR="00D9576C">
        <w:rPr>
          <w:lang w:val="en-US"/>
        </w:rPr>
        <w:t>github</w:t>
      </w:r>
      <w:proofErr w:type="spellEnd"/>
      <w:r w:rsidR="00D9576C">
        <w:rPr>
          <w:lang w:val="en-US"/>
        </w:rPr>
        <w:t xml:space="preserve"> with commits through August 30</w:t>
      </w:r>
      <w:r w:rsidR="00D9576C" w:rsidRPr="00D9576C">
        <w:rPr>
          <w:vertAlign w:val="superscript"/>
          <w:lang w:val="en-US"/>
        </w:rPr>
        <w:t>th</w:t>
      </w:r>
      <w:r w:rsidR="00D9576C">
        <w:rPr>
          <w:lang w:val="en-US"/>
        </w:rPr>
        <w:t>.</w:t>
      </w:r>
    </w:p>
    <w:p w14:paraId="4F295458" w14:textId="69495E72" w:rsidR="00EF5160" w:rsidRPr="00EF5160" w:rsidRDefault="00EF5160" w:rsidP="00EF5160">
      <w:pPr>
        <w:pStyle w:val="Heading2"/>
      </w:pPr>
      <w:bookmarkStart w:id="22" w:name="_Toc129252368"/>
      <w:r>
        <w:t>How do you specify a characteristic magnitude pdf?</w:t>
      </w:r>
      <w:bookmarkEnd w:id="22"/>
    </w:p>
    <w:p w14:paraId="22DE7274" w14:textId="4AD64216" w:rsidR="00A52A27" w:rsidRDefault="00CF3272" w:rsidP="000C0EDF">
      <w:pPr>
        <w:pStyle w:val="BodyText"/>
        <w:rPr>
          <w:lang w:val="en-US"/>
        </w:rPr>
      </w:pPr>
      <w:r>
        <w:rPr>
          <w:lang w:val="en-US"/>
        </w:rPr>
        <w:t xml:space="preserve">The characteristic model (Young’s and Coppersmith 1985) is recurrence model 0. The shape of this magnitude probability density function is that of an exponential and boxcar distribution. </w:t>
      </w:r>
      <w:r w:rsidR="00164D4F">
        <w:rPr>
          <w:lang w:val="en-US"/>
        </w:rPr>
        <w:t xml:space="preserve">The following </w:t>
      </w:r>
      <w:r w:rsidR="008D1DD7">
        <w:rPr>
          <w:lang w:val="en-US"/>
        </w:rPr>
        <w:t xml:space="preserve">is an example: </w:t>
      </w:r>
    </w:p>
    <w:p w14:paraId="12994B32" w14:textId="77777777" w:rsidR="00802229" w:rsidRDefault="00A52A27" w:rsidP="00802229">
      <w:pPr>
        <w:pStyle w:val="BodyText"/>
        <w:spacing w:after="120"/>
        <w:rPr>
          <w:lang w:val="en-US"/>
        </w:rPr>
      </w:pPr>
      <w:r>
        <w:rPr>
          <w:lang w:val="en-US"/>
        </w:rPr>
        <w:tab/>
      </w:r>
      <w:r w:rsidRPr="00802229">
        <w:rPr>
          <w:i/>
          <w:iCs/>
          <w:lang w:val="en-US"/>
        </w:rPr>
        <w:t>b-</w:t>
      </w:r>
      <w:proofErr w:type="gramStart"/>
      <w:r w:rsidRPr="00802229">
        <w:rPr>
          <w:i/>
          <w:iCs/>
          <w:lang w:val="en-US"/>
        </w:rPr>
        <w:t>value</w:t>
      </w:r>
      <w:r w:rsidR="00802229">
        <w:rPr>
          <w:lang w:val="en-US"/>
        </w:rPr>
        <w:t xml:space="preserve">  </w:t>
      </w:r>
      <w:r w:rsidR="00802229" w:rsidRPr="00802229">
        <w:rPr>
          <w:color w:val="0000FF"/>
          <w:lang w:val="en-US"/>
        </w:rPr>
        <w:t>0.9</w:t>
      </w:r>
      <w:proofErr w:type="gramEnd"/>
    </w:p>
    <w:p w14:paraId="46464998" w14:textId="0A3E068F" w:rsidR="00802229" w:rsidRDefault="00802229" w:rsidP="00802229">
      <w:pPr>
        <w:pStyle w:val="BodyText"/>
        <w:spacing w:after="120"/>
        <w:rPr>
          <w:lang w:val="en-US"/>
        </w:rPr>
      </w:pPr>
      <w:r>
        <w:rPr>
          <w:lang w:val="en-US"/>
        </w:rPr>
        <w:tab/>
      </w:r>
      <w:proofErr w:type="spellStart"/>
      <w:proofErr w:type="gramStart"/>
      <w:r w:rsidRPr="00802229">
        <w:rPr>
          <w:i/>
          <w:iCs/>
          <w:lang w:val="en-US"/>
        </w:rPr>
        <w:t>MinMag</w:t>
      </w:r>
      <w:proofErr w:type="spellEnd"/>
      <w:r>
        <w:rPr>
          <w:lang w:val="en-US"/>
        </w:rPr>
        <w:t xml:space="preserve">  </w:t>
      </w:r>
      <w:r w:rsidRPr="00802229">
        <w:rPr>
          <w:color w:val="0000FF"/>
          <w:lang w:val="en-US"/>
        </w:rPr>
        <w:t>5</w:t>
      </w:r>
      <w:proofErr w:type="gramEnd"/>
      <w:r w:rsidRPr="00802229">
        <w:rPr>
          <w:color w:val="0000FF"/>
          <w:lang w:val="en-US"/>
        </w:rPr>
        <w:t>.0</w:t>
      </w:r>
      <w:r>
        <w:rPr>
          <w:lang w:val="en-US"/>
        </w:rPr>
        <w:tab/>
      </w:r>
      <w:r>
        <w:rPr>
          <w:lang w:val="en-US"/>
        </w:rPr>
        <w:tab/>
      </w:r>
      <w:r>
        <w:rPr>
          <w:lang w:val="en-US"/>
        </w:rPr>
        <w:tab/>
      </w:r>
      <w:r>
        <w:rPr>
          <w:lang w:val="en-US"/>
        </w:rPr>
        <w:tab/>
      </w:r>
      <w:r>
        <w:rPr>
          <w:lang w:val="en-US"/>
        </w:rPr>
        <w:tab/>
      </w:r>
      <w:r>
        <w:rPr>
          <w:lang w:val="en-US"/>
        </w:rPr>
        <w:tab/>
      </w:r>
      <w:r w:rsidRPr="00802229">
        <w:rPr>
          <w:i/>
          <w:iCs/>
          <w:lang w:val="en-US"/>
        </w:rPr>
        <w:t>mpdf1</w:t>
      </w:r>
      <w:r>
        <w:rPr>
          <w:lang w:val="en-US"/>
        </w:rPr>
        <w:t xml:space="preserve">  </w:t>
      </w:r>
      <w:r w:rsidRPr="00802229">
        <w:rPr>
          <w:color w:val="0000FF"/>
          <w:lang w:val="en-US"/>
        </w:rPr>
        <w:t>0.5</w:t>
      </w:r>
    </w:p>
    <w:p w14:paraId="790E4A1E" w14:textId="32BF9956" w:rsidR="00802229" w:rsidRDefault="00802229" w:rsidP="00802229">
      <w:pPr>
        <w:pStyle w:val="BodyText"/>
        <w:spacing w:after="120"/>
        <w:rPr>
          <w:lang w:val="en-US"/>
        </w:rPr>
      </w:pPr>
      <w:r>
        <w:rPr>
          <w:lang w:val="en-US"/>
        </w:rPr>
        <w:tab/>
      </w:r>
      <w:r w:rsidRPr="00802229">
        <w:rPr>
          <w:i/>
          <w:iCs/>
          <w:lang w:val="en-US"/>
        </w:rPr>
        <w:t xml:space="preserve">Maximum </w:t>
      </w:r>
      <w:proofErr w:type="gramStart"/>
      <w:r w:rsidRPr="00802229">
        <w:rPr>
          <w:i/>
          <w:iCs/>
          <w:lang w:val="en-US"/>
        </w:rPr>
        <w:t>Magnitude</w:t>
      </w:r>
      <w:r>
        <w:rPr>
          <w:lang w:val="en-US"/>
        </w:rPr>
        <w:t xml:space="preserve">  </w:t>
      </w:r>
      <w:r w:rsidRPr="00802229">
        <w:rPr>
          <w:color w:val="0000FF"/>
          <w:lang w:val="en-US"/>
        </w:rPr>
        <w:t>6</w:t>
      </w:r>
      <w:proofErr w:type="gramEnd"/>
      <w:r w:rsidRPr="00802229">
        <w:rPr>
          <w:color w:val="0000FF"/>
          <w:lang w:val="en-US"/>
        </w:rPr>
        <w:t>.</w:t>
      </w:r>
      <w:r w:rsidR="00991D29">
        <w:rPr>
          <w:color w:val="0000FF"/>
          <w:lang w:val="en-US"/>
        </w:rPr>
        <w:t>5</w:t>
      </w:r>
      <w:r>
        <w:rPr>
          <w:lang w:val="en-US"/>
        </w:rPr>
        <w:tab/>
      </w:r>
      <w:r>
        <w:rPr>
          <w:lang w:val="en-US"/>
        </w:rPr>
        <w:tab/>
      </w:r>
      <w:r>
        <w:rPr>
          <w:lang w:val="en-US"/>
        </w:rPr>
        <w:tab/>
      </w:r>
      <w:r>
        <w:rPr>
          <w:lang w:val="en-US"/>
        </w:rPr>
        <w:tab/>
      </w:r>
      <w:r w:rsidRPr="00802229">
        <w:rPr>
          <w:i/>
          <w:iCs/>
          <w:lang w:val="en-US"/>
        </w:rPr>
        <w:t>mpdf2</w:t>
      </w:r>
      <w:r>
        <w:rPr>
          <w:lang w:val="en-US"/>
        </w:rPr>
        <w:t xml:space="preserve">  </w:t>
      </w:r>
      <w:r w:rsidRPr="00802229">
        <w:rPr>
          <w:color w:val="0000FF"/>
          <w:lang w:val="en-US"/>
        </w:rPr>
        <w:t>1.0</w:t>
      </w:r>
    </w:p>
    <w:p w14:paraId="730A7D7B" w14:textId="1D3B6366" w:rsidR="00802229" w:rsidRDefault="00802229" w:rsidP="000C0EDF">
      <w:pPr>
        <w:pStyle w:val="BodyText"/>
        <w:rPr>
          <w:color w:val="0000FF"/>
          <w:lang w:val="en-US"/>
        </w:rPr>
      </w:pPr>
      <w:r>
        <w:rPr>
          <w:lang w:val="en-US"/>
        </w:rPr>
        <w:tab/>
      </w:r>
      <w:proofErr w:type="spellStart"/>
      <w:proofErr w:type="gramStart"/>
      <w:r w:rsidRPr="00802229">
        <w:rPr>
          <w:i/>
          <w:iCs/>
          <w:lang w:val="en-US"/>
        </w:rPr>
        <w:t>Magstep</w:t>
      </w:r>
      <w:proofErr w:type="spellEnd"/>
      <w:r>
        <w:rPr>
          <w:lang w:val="en-US"/>
        </w:rPr>
        <w:t xml:space="preserve">  </w:t>
      </w:r>
      <w:r w:rsidRPr="00802229">
        <w:rPr>
          <w:color w:val="0000FF"/>
          <w:lang w:val="en-US"/>
        </w:rPr>
        <w:t>0</w:t>
      </w:r>
      <w:proofErr w:type="gramEnd"/>
      <w:r w:rsidRPr="00802229">
        <w:rPr>
          <w:color w:val="0000FF"/>
          <w:lang w:val="en-US"/>
        </w:rPr>
        <w:t>.01</w:t>
      </w:r>
      <w:r>
        <w:rPr>
          <w:lang w:val="en-US"/>
        </w:rPr>
        <w:tab/>
      </w:r>
      <w:r>
        <w:rPr>
          <w:lang w:val="en-US"/>
        </w:rPr>
        <w:tab/>
      </w:r>
      <w:r>
        <w:rPr>
          <w:lang w:val="en-US"/>
        </w:rPr>
        <w:tab/>
      </w:r>
      <w:r>
        <w:rPr>
          <w:lang w:val="en-US"/>
        </w:rPr>
        <w:tab/>
      </w:r>
      <w:r>
        <w:rPr>
          <w:lang w:val="en-US"/>
        </w:rPr>
        <w:tab/>
      </w:r>
      <w:r>
        <w:rPr>
          <w:lang w:val="en-US"/>
        </w:rPr>
        <w:tab/>
      </w:r>
      <w:r w:rsidRPr="00802229">
        <w:rPr>
          <w:i/>
          <w:iCs/>
          <w:lang w:val="en-US"/>
        </w:rPr>
        <w:t>mpdf3</w:t>
      </w:r>
      <w:r>
        <w:rPr>
          <w:lang w:val="en-US"/>
        </w:rPr>
        <w:t xml:space="preserve">  </w:t>
      </w:r>
      <w:r w:rsidRPr="00802229">
        <w:rPr>
          <w:color w:val="0000FF"/>
          <w:lang w:val="en-US"/>
        </w:rPr>
        <w:t>0.25</w:t>
      </w:r>
    </w:p>
    <w:p w14:paraId="0A610C1C" w14:textId="4F7A20EC" w:rsidR="00EC735A" w:rsidRPr="00EC735A" w:rsidRDefault="00EC735A" w:rsidP="000C0EDF">
      <w:pPr>
        <w:pStyle w:val="BodyText"/>
        <w:rPr>
          <w:lang w:val="en-US"/>
        </w:rPr>
      </w:pPr>
      <w:r w:rsidRPr="00EC735A">
        <w:rPr>
          <w:lang w:val="en-US"/>
        </w:rPr>
        <w:t>The code uses these inputs to compute the True</w:t>
      </w:r>
      <w:r w:rsidR="00826A55">
        <w:rPr>
          <w:lang w:val="en-US"/>
        </w:rPr>
        <w:t xml:space="preserve"> </w:t>
      </w:r>
      <w:r w:rsidRPr="00EC735A">
        <w:rPr>
          <w:lang w:val="en-US"/>
        </w:rPr>
        <w:t>Max (the largest magnitude in the distribution):</w:t>
      </w:r>
    </w:p>
    <w:p w14:paraId="3802E814" w14:textId="4E8CFC5C" w:rsidR="00EC735A" w:rsidRDefault="00EC735A" w:rsidP="000C0EDF">
      <w:pPr>
        <w:pStyle w:val="BodyText"/>
        <w:rPr>
          <w:color w:val="0000FF"/>
          <w:lang w:val="en-US"/>
        </w:rPr>
      </w:pPr>
      <w:r w:rsidRPr="00EC735A">
        <w:rPr>
          <w:lang w:val="en-US"/>
        </w:rPr>
        <w:tab/>
        <w:t xml:space="preserve">True Max = </w:t>
      </w:r>
      <w:r w:rsidRPr="00174EA6">
        <w:rPr>
          <w:i/>
          <w:iCs/>
          <w:lang w:val="en-US"/>
        </w:rPr>
        <w:t>Maximum Magnitude</w:t>
      </w:r>
      <w:r w:rsidRPr="00EC735A">
        <w:rPr>
          <w:lang w:val="en-US"/>
        </w:rPr>
        <w:t xml:space="preserve"> + </w:t>
      </w:r>
      <w:r w:rsidRPr="00174EA6">
        <w:rPr>
          <w:i/>
          <w:iCs/>
          <w:lang w:val="en-US"/>
        </w:rPr>
        <w:t>mpdf3</w:t>
      </w:r>
      <w:r w:rsidRPr="00EC735A">
        <w:rPr>
          <w:lang w:val="en-US"/>
        </w:rPr>
        <w:t xml:space="preserve">  </w:t>
      </w:r>
      <w:r w:rsidRPr="00EC735A">
        <w:rPr>
          <w:lang w:val="en-US"/>
        </w:rPr>
        <w:sym w:font="Wingdings" w:char="F0E0"/>
      </w:r>
      <w:r w:rsidRPr="00EC735A">
        <w:rPr>
          <w:lang w:val="en-US"/>
        </w:rPr>
        <w:t xml:space="preserve">  6.</w:t>
      </w:r>
      <w:r w:rsidR="00174EA6">
        <w:rPr>
          <w:lang w:val="en-US"/>
        </w:rPr>
        <w:t>7</w:t>
      </w:r>
      <w:r w:rsidRPr="00EC735A">
        <w:rPr>
          <w:lang w:val="en-US"/>
        </w:rPr>
        <w:t xml:space="preserve">5 = </w:t>
      </w:r>
      <w:r w:rsidRPr="00EC735A">
        <w:rPr>
          <w:color w:val="0000FF"/>
          <w:lang w:val="en-US"/>
        </w:rPr>
        <w:t>6.</w:t>
      </w:r>
      <w:r w:rsidR="00174EA6">
        <w:rPr>
          <w:color w:val="0000FF"/>
          <w:lang w:val="en-US"/>
        </w:rPr>
        <w:t>5</w:t>
      </w:r>
      <w:r w:rsidRPr="00EC735A">
        <w:rPr>
          <w:lang w:val="en-US"/>
        </w:rPr>
        <w:t xml:space="preserve"> + </w:t>
      </w:r>
      <w:r w:rsidRPr="00EC735A">
        <w:rPr>
          <w:color w:val="0000FF"/>
          <w:lang w:val="en-US"/>
        </w:rPr>
        <w:t>0.25</w:t>
      </w:r>
    </w:p>
    <w:p w14:paraId="00AB55A6" w14:textId="3380048D" w:rsidR="00001246" w:rsidRPr="00EC735A" w:rsidRDefault="00E64BAE" w:rsidP="00104CE2">
      <w:pPr>
        <w:pStyle w:val="BodyText"/>
        <w:jc w:val="center"/>
        <w:rPr>
          <w:lang w:val="en-US"/>
        </w:rPr>
      </w:pPr>
      <w:r>
        <w:rPr>
          <w:noProof/>
          <w:lang w:val="en-US"/>
        </w:rPr>
        <w:drawing>
          <wp:inline distT="0" distB="0" distL="0" distR="0" wp14:anchorId="1228B960" wp14:editId="7E3ADEBD">
            <wp:extent cx="3121660" cy="26035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1660" cy="2603500"/>
                    </a:xfrm>
                    <a:prstGeom prst="rect">
                      <a:avLst/>
                    </a:prstGeom>
                    <a:noFill/>
                  </pic:spPr>
                </pic:pic>
              </a:graphicData>
            </a:graphic>
          </wp:inline>
        </w:drawing>
      </w:r>
    </w:p>
    <w:p w14:paraId="131AF855" w14:textId="6A4B29C7" w:rsidR="00602B24" w:rsidRDefault="00602B24" w:rsidP="00602B24">
      <w:pPr>
        <w:pStyle w:val="Heading2"/>
      </w:pPr>
      <w:bookmarkStart w:id="23" w:name="_Toc129252369"/>
      <w:r>
        <w:t xml:space="preserve">How do you specify </w:t>
      </w:r>
      <w:r w:rsidR="00DF1D60">
        <w:t>a truncated exponential magnitude pdf?</w:t>
      </w:r>
      <w:bookmarkEnd w:id="23"/>
    </w:p>
    <w:p w14:paraId="608EADC1" w14:textId="2E95975F" w:rsidR="00FE2505" w:rsidRDefault="00926E36" w:rsidP="00FE2505">
      <w:pPr>
        <w:pStyle w:val="BodyText"/>
        <w:rPr>
          <w:lang w:val="en-US"/>
        </w:rPr>
      </w:pPr>
      <w:r>
        <w:rPr>
          <w:lang w:val="en-US"/>
        </w:rPr>
        <w:t xml:space="preserve">The truncated exponential model (Gutenberg-Richter law) is recurrence model 1. The shape of this magnitude probability density function is that of a truncated exponential distribution. </w:t>
      </w:r>
      <w:r w:rsidR="001E2099">
        <w:rPr>
          <w:lang w:val="en-US"/>
        </w:rPr>
        <w:t>The following is an example:</w:t>
      </w:r>
    </w:p>
    <w:p w14:paraId="18A142B7" w14:textId="77777777" w:rsidR="001E2099" w:rsidRDefault="001E2099" w:rsidP="001E2099">
      <w:pPr>
        <w:pStyle w:val="BodyText"/>
        <w:spacing w:after="120"/>
        <w:rPr>
          <w:lang w:val="en-US"/>
        </w:rPr>
      </w:pPr>
      <w:r>
        <w:rPr>
          <w:lang w:val="en-US"/>
        </w:rPr>
        <w:lastRenderedPageBreak/>
        <w:tab/>
      </w:r>
      <w:r w:rsidRPr="00802229">
        <w:rPr>
          <w:i/>
          <w:iCs/>
          <w:lang w:val="en-US"/>
        </w:rPr>
        <w:t>b-</w:t>
      </w:r>
      <w:proofErr w:type="gramStart"/>
      <w:r w:rsidRPr="00802229">
        <w:rPr>
          <w:i/>
          <w:iCs/>
          <w:lang w:val="en-US"/>
        </w:rPr>
        <w:t>value</w:t>
      </w:r>
      <w:r>
        <w:rPr>
          <w:lang w:val="en-US"/>
        </w:rPr>
        <w:t xml:space="preserve">  </w:t>
      </w:r>
      <w:r w:rsidRPr="00802229">
        <w:rPr>
          <w:color w:val="0000FF"/>
          <w:lang w:val="en-US"/>
        </w:rPr>
        <w:t>0.9</w:t>
      </w:r>
      <w:proofErr w:type="gramEnd"/>
    </w:p>
    <w:p w14:paraId="7D893454" w14:textId="2B16554A" w:rsidR="001E2099" w:rsidRDefault="001E2099" w:rsidP="001E2099">
      <w:pPr>
        <w:pStyle w:val="BodyText"/>
        <w:spacing w:after="120"/>
        <w:rPr>
          <w:lang w:val="en-US"/>
        </w:rPr>
      </w:pPr>
      <w:r>
        <w:rPr>
          <w:lang w:val="en-US"/>
        </w:rPr>
        <w:tab/>
      </w:r>
      <w:proofErr w:type="spellStart"/>
      <w:proofErr w:type="gramStart"/>
      <w:r w:rsidRPr="00802229">
        <w:rPr>
          <w:i/>
          <w:iCs/>
          <w:lang w:val="en-US"/>
        </w:rPr>
        <w:t>MinMag</w:t>
      </w:r>
      <w:proofErr w:type="spellEnd"/>
      <w:r>
        <w:rPr>
          <w:lang w:val="en-US"/>
        </w:rPr>
        <w:t xml:space="preserve">  </w:t>
      </w:r>
      <w:r w:rsidRPr="00802229">
        <w:rPr>
          <w:color w:val="0000FF"/>
          <w:lang w:val="en-US"/>
        </w:rPr>
        <w:t>5</w:t>
      </w:r>
      <w:proofErr w:type="gramEnd"/>
      <w:r w:rsidRPr="00802229">
        <w:rPr>
          <w:color w:val="0000FF"/>
          <w:lang w:val="en-US"/>
        </w:rPr>
        <w:t>.0</w:t>
      </w:r>
      <w:r>
        <w:rPr>
          <w:lang w:val="en-US"/>
        </w:rPr>
        <w:tab/>
      </w:r>
      <w:r>
        <w:rPr>
          <w:lang w:val="en-US"/>
        </w:rPr>
        <w:tab/>
      </w:r>
      <w:r>
        <w:rPr>
          <w:lang w:val="en-US"/>
        </w:rPr>
        <w:tab/>
      </w:r>
      <w:r>
        <w:rPr>
          <w:lang w:val="en-US"/>
        </w:rPr>
        <w:tab/>
      </w:r>
      <w:r>
        <w:rPr>
          <w:lang w:val="en-US"/>
        </w:rPr>
        <w:tab/>
      </w:r>
      <w:r>
        <w:rPr>
          <w:lang w:val="en-US"/>
        </w:rPr>
        <w:tab/>
      </w:r>
      <w:r w:rsidRPr="00802229">
        <w:rPr>
          <w:i/>
          <w:iCs/>
          <w:lang w:val="en-US"/>
        </w:rPr>
        <w:t>mpdf1</w:t>
      </w:r>
      <w:r>
        <w:rPr>
          <w:lang w:val="en-US"/>
        </w:rPr>
        <w:t xml:space="preserve">  </w:t>
      </w:r>
      <w:r w:rsidRPr="00802229">
        <w:rPr>
          <w:color w:val="0000FF"/>
          <w:lang w:val="en-US"/>
        </w:rPr>
        <w:t>0.</w:t>
      </w:r>
      <w:r w:rsidR="00C851DB">
        <w:rPr>
          <w:color w:val="0000FF"/>
          <w:lang w:val="en-US"/>
        </w:rPr>
        <w:t>0</w:t>
      </w:r>
    </w:p>
    <w:p w14:paraId="13A97028" w14:textId="6017F46F" w:rsidR="001E2099" w:rsidRDefault="001E2099" w:rsidP="001E2099">
      <w:pPr>
        <w:pStyle w:val="BodyText"/>
        <w:spacing w:after="120"/>
        <w:rPr>
          <w:lang w:val="en-US"/>
        </w:rPr>
      </w:pPr>
      <w:r>
        <w:rPr>
          <w:lang w:val="en-US"/>
        </w:rPr>
        <w:tab/>
      </w:r>
      <w:r w:rsidRPr="00802229">
        <w:rPr>
          <w:i/>
          <w:iCs/>
          <w:lang w:val="en-US"/>
        </w:rPr>
        <w:t xml:space="preserve">Maximum </w:t>
      </w:r>
      <w:proofErr w:type="gramStart"/>
      <w:r w:rsidRPr="00802229">
        <w:rPr>
          <w:i/>
          <w:iCs/>
          <w:lang w:val="en-US"/>
        </w:rPr>
        <w:t>Magnitude</w:t>
      </w:r>
      <w:r>
        <w:rPr>
          <w:lang w:val="en-US"/>
        </w:rPr>
        <w:t xml:space="preserve">  </w:t>
      </w:r>
      <w:r w:rsidRPr="00802229">
        <w:rPr>
          <w:color w:val="0000FF"/>
          <w:lang w:val="en-US"/>
        </w:rPr>
        <w:t>6</w:t>
      </w:r>
      <w:proofErr w:type="gramEnd"/>
      <w:r w:rsidRPr="00802229">
        <w:rPr>
          <w:color w:val="0000FF"/>
          <w:lang w:val="en-US"/>
        </w:rPr>
        <w:t>.</w:t>
      </w:r>
      <w:r>
        <w:rPr>
          <w:color w:val="0000FF"/>
          <w:lang w:val="en-US"/>
        </w:rPr>
        <w:t>5</w:t>
      </w:r>
      <w:r>
        <w:rPr>
          <w:lang w:val="en-US"/>
        </w:rPr>
        <w:tab/>
      </w:r>
      <w:r>
        <w:rPr>
          <w:lang w:val="en-US"/>
        </w:rPr>
        <w:tab/>
      </w:r>
      <w:r>
        <w:rPr>
          <w:lang w:val="en-US"/>
        </w:rPr>
        <w:tab/>
      </w:r>
      <w:r>
        <w:rPr>
          <w:lang w:val="en-US"/>
        </w:rPr>
        <w:tab/>
      </w:r>
      <w:r w:rsidRPr="00802229">
        <w:rPr>
          <w:i/>
          <w:iCs/>
          <w:lang w:val="en-US"/>
        </w:rPr>
        <w:t>mpdf2</w:t>
      </w:r>
      <w:r>
        <w:rPr>
          <w:lang w:val="en-US"/>
        </w:rPr>
        <w:t xml:space="preserve">  </w:t>
      </w:r>
      <w:r w:rsidR="00C851DB">
        <w:rPr>
          <w:color w:val="0000FF"/>
          <w:lang w:val="en-US"/>
        </w:rPr>
        <w:t>0</w:t>
      </w:r>
      <w:r w:rsidRPr="00802229">
        <w:rPr>
          <w:color w:val="0000FF"/>
          <w:lang w:val="en-US"/>
        </w:rPr>
        <w:t>.0</w:t>
      </w:r>
    </w:p>
    <w:p w14:paraId="664068E6" w14:textId="456FFD7E" w:rsidR="001E2099" w:rsidRDefault="001E2099" w:rsidP="001E2099">
      <w:pPr>
        <w:pStyle w:val="BodyText"/>
        <w:rPr>
          <w:color w:val="0000FF"/>
          <w:lang w:val="en-US"/>
        </w:rPr>
      </w:pPr>
      <w:r>
        <w:rPr>
          <w:lang w:val="en-US"/>
        </w:rPr>
        <w:tab/>
      </w:r>
      <w:proofErr w:type="spellStart"/>
      <w:proofErr w:type="gramStart"/>
      <w:r w:rsidRPr="00802229">
        <w:rPr>
          <w:i/>
          <w:iCs/>
          <w:lang w:val="en-US"/>
        </w:rPr>
        <w:t>Magstep</w:t>
      </w:r>
      <w:proofErr w:type="spellEnd"/>
      <w:r>
        <w:rPr>
          <w:lang w:val="en-US"/>
        </w:rPr>
        <w:t xml:space="preserve">  </w:t>
      </w:r>
      <w:r w:rsidRPr="00802229">
        <w:rPr>
          <w:color w:val="0000FF"/>
          <w:lang w:val="en-US"/>
        </w:rPr>
        <w:t>0</w:t>
      </w:r>
      <w:proofErr w:type="gramEnd"/>
      <w:r w:rsidRPr="00802229">
        <w:rPr>
          <w:color w:val="0000FF"/>
          <w:lang w:val="en-US"/>
        </w:rPr>
        <w:t>.01</w:t>
      </w:r>
      <w:r>
        <w:rPr>
          <w:lang w:val="en-US"/>
        </w:rPr>
        <w:tab/>
      </w:r>
      <w:r>
        <w:rPr>
          <w:lang w:val="en-US"/>
        </w:rPr>
        <w:tab/>
      </w:r>
      <w:r>
        <w:rPr>
          <w:lang w:val="en-US"/>
        </w:rPr>
        <w:tab/>
      </w:r>
      <w:r>
        <w:rPr>
          <w:lang w:val="en-US"/>
        </w:rPr>
        <w:tab/>
      </w:r>
      <w:r>
        <w:rPr>
          <w:lang w:val="en-US"/>
        </w:rPr>
        <w:tab/>
      </w:r>
      <w:r>
        <w:rPr>
          <w:lang w:val="en-US"/>
        </w:rPr>
        <w:tab/>
      </w:r>
      <w:r w:rsidRPr="00802229">
        <w:rPr>
          <w:i/>
          <w:iCs/>
          <w:lang w:val="en-US"/>
        </w:rPr>
        <w:t>mpdf3</w:t>
      </w:r>
      <w:r>
        <w:rPr>
          <w:lang w:val="en-US"/>
        </w:rPr>
        <w:t xml:space="preserve">  </w:t>
      </w:r>
      <w:r w:rsidRPr="00802229">
        <w:rPr>
          <w:color w:val="0000FF"/>
          <w:lang w:val="en-US"/>
        </w:rPr>
        <w:t>0.</w:t>
      </w:r>
      <w:r w:rsidR="00C851DB">
        <w:rPr>
          <w:color w:val="0000FF"/>
          <w:lang w:val="en-US"/>
        </w:rPr>
        <w:t>0</w:t>
      </w:r>
    </w:p>
    <w:p w14:paraId="553FFC41" w14:textId="77777777" w:rsidR="00C851DB" w:rsidRPr="00EC735A" w:rsidRDefault="00C851DB" w:rsidP="00C851DB">
      <w:pPr>
        <w:pStyle w:val="BodyText"/>
        <w:rPr>
          <w:lang w:val="en-US"/>
        </w:rPr>
      </w:pPr>
      <w:r w:rsidRPr="00EC735A">
        <w:rPr>
          <w:lang w:val="en-US"/>
        </w:rPr>
        <w:t>The code uses these inputs to compute the True</w:t>
      </w:r>
      <w:r>
        <w:rPr>
          <w:lang w:val="en-US"/>
        </w:rPr>
        <w:t xml:space="preserve"> </w:t>
      </w:r>
      <w:r w:rsidRPr="00EC735A">
        <w:rPr>
          <w:lang w:val="en-US"/>
        </w:rPr>
        <w:t>Max (the largest magnitude in the distribution):</w:t>
      </w:r>
    </w:p>
    <w:p w14:paraId="12BD3C1B" w14:textId="7F3E7098" w:rsidR="00C851DB" w:rsidRDefault="00C851DB" w:rsidP="00C851DB">
      <w:pPr>
        <w:pStyle w:val="BodyText"/>
        <w:rPr>
          <w:color w:val="0000FF"/>
          <w:lang w:val="en-US"/>
        </w:rPr>
      </w:pPr>
      <w:r w:rsidRPr="00EC735A">
        <w:rPr>
          <w:lang w:val="en-US"/>
        </w:rPr>
        <w:tab/>
        <w:t xml:space="preserve">True Max = </w:t>
      </w:r>
      <w:r w:rsidRPr="00174EA6">
        <w:rPr>
          <w:i/>
          <w:iCs/>
          <w:lang w:val="en-US"/>
        </w:rPr>
        <w:t>Maximum Magnitude</w:t>
      </w:r>
      <w:r w:rsidRPr="00EC735A">
        <w:rPr>
          <w:lang w:val="en-US"/>
        </w:rPr>
        <w:t xml:space="preserve"> + </w:t>
      </w:r>
      <w:r w:rsidRPr="00174EA6">
        <w:rPr>
          <w:i/>
          <w:iCs/>
          <w:lang w:val="en-US"/>
        </w:rPr>
        <w:t>mpdf</w:t>
      </w:r>
      <w:r w:rsidR="00951EC8">
        <w:rPr>
          <w:i/>
          <w:iCs/>
          <w:lang w:val="en-US"/>
        </w:rPr>
        <w:t>1</w:t>
      </w:r>
      <w:r w:rsidRPr="00EC735A">
        <w:rPr>
          <w:lang w:val="en-US"/>
        </w:rPr>
        <w:t xml:space="preserve">  </w:t>
      </w:r>
      <w:r w:rsidRPr="00EC735A">
        <w:rPr>
          <w:lang w:val="en-US"/>
        </w:rPr>
        <w:sym w:font="Wingdings" w:char="F0E0"/>
      </w:r>
      <w:r w:rsidRPr="00EC735A">
        <w:rPr>
          <w:lang w:val="en-US"/>
        </w:rPr>
        <w:t xml:space="preserve">  6.5 = </w:t>
      </w:r>
      <w:r w:rsidRPr="00EC735A">
        <w:rPr>
          <w:color w:val="0000FF"/>
          <w:lang w:val="en-US"/>
        </w:rPr>
        <w:t>6.</w:t>
      </w:r>
      <w:r>
        <w:rPr>
          <w:color w:val="0000FF"/>
          <w:lang w:val="en-US"/>
        </w:rPr>
        <w:t>5</w:t>
      </w:r>
      <w:r w:rsidRPr="00EC735A">
        <w:rPr>
          <w:lang w:val="en-US"/>
        </w:rPr>
        <w:t xml:space="preserve"> + </w:t>
      </w:r>
      <w:r w:rsidRPr="00EC735A">
        <w:rPr>
          <w:color w:val="0000FF"/>
          <w:lang w:val="en-US"/>
        </w:rPr>
        <w:t>0.</w:t>
      </w:r>
      <w:r w:rsidR="00951EC8">
        <w:rPr>
          <w:color w:val="0000FF"/>
          <w:lang w:val="en-US"/>
        </w:rPr>
        <w:t>0</w:t>
      </w:r>
    </w:p>
    <w:p w14:paraId="3BDCD2C8" w14:textId="35F047A8" w:rsidR="001E2099" w:rsidRDefault="00CF2182" w:rsidP="00CF2182">
      <w:pPr>
        <w:pStyle w:val="BodyText"/>
        <w:jc w:val="center"/>
        <w:rPr>
          <w:lang w:val="en-US"/>
        </w:rPr>
      </w:pPr>
      <w:r>
        <w:rPr>
          <w:noProof/>
          <w:lang w:val="en-US"/>
        </w:rPr>
        <w:drawing>
          <wp:inline distT="0" distB="0" distL="0" distR="0" wp14:anchorId="65F7F3D2" wp14:editId="3A4C6F47">
            <wp:extent cx="2950845" cy="2603500"/>
            <wp:effectExtent l="0" t="0" r="1905"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845" cy="2603500"/>
                    </a:xfrm>
                    <a:prstGeom prst="rect">
                      <a:avLst/>
                    </a:prstGeom>
                    <a:noFill/>
                  </pic:spPr>
                </pic:pic>
              </a:graphicData>
            </a:graphic>
          </wp:inline>
        </w:drawing>
      </w:r>
    </w:p>
    <w:p w14:paraId="0578A13C" w14:textId="0A89CF7D" w:rsidR="00DF1D60" w:rsidRDefault="008E6247" w:rsidP="008E6247">
      <w:pPr>
        <w:pStyle w:val="Heading2"/>
      </w:pPr>
      <w:bookmarkStart w:id="24" w:name="_Toc129252370"/>
      <w:r>
        <w:t>How do you specify a maximum magnitude pdf?</w:t>
      </w:r>
      <w:bookmarkEnd w:id="24"/>
    </w:p>
    <w:p w14:paraId="7C861301" w14:textId="2313F5AC" w:rsidR="00506BDE" w:rsidRDefault="00506BDE" w:rsidP="00DD67D4">
      <w:pPr>
        <w:pStyle w:val="BodyText"/>
        <w:rPr>
          <w:lang w:val="en-US"/>
        </w:rPr>
      </w:pPr>
      <w:r>
        <w:rPr>
          <w:lang w:val="en-US"/>
        </w:rPr>
        <w:t>The maximum magnitude model (sometimes called pure characteristic) is recurrence model 3. The shape of this magnitude probability density function is that of a truncated normal distribution. The following is an example:</w:t>
      </w:r>
    </w:p>
    <w:p w14:paraId="3E93F6A3" w14:textId="44E6CD18" w:rsidR="00506BDE" w:rsidRDefault="00506BDE" w:rsidP="00506BDE">
      <w:pPr>
        <w:pStyle w:val="BodyText"/>
        <w:spacing w:after="120"/>
        <w:rPr>
          <w:lang w:val="en-US"/>
        </w:rPr>
      </w:pPr>
      <w:r>
        <w:rPr>
          <w:lang w:val="en-US"/>
        </w:rPr>
        <w:tab/>
      </w:r>
      <w:proofErr w:type="spellStart"/>
      <w:proofErr w:type="gramStart"/>
      <w:r w:rsidRPr="00802229">
        <w:rPr>
          <w:i/>
          <w:iCs/>
          <w:lang w:val="en-US"/>
        </w:rPr>
        <w:t>MinMag</w:t>
      </w:r>
      <w:proofErr w:type="spellEnd"/>
      <w:r>
        <w:rPr>
          <w:lang w:val="en-US"/>
        </w:rPr>
        <w:t xml:space="preserve">  </w:t>
      </w:r>
      <w:r w:rsidRPr="00802229">
        <w:rPr>
          <w:color w:val="0000FF"/>
          <w:lang w:val="en-US"/>
        </w:rPr>
        <w:t>5</w:t>
      </w:r>
      <w:proofErr w:type="gramEnd"/>
      <w:r w:rsidRPr="00802229">
        <w:rPr>
          <w:color w:val="0000FF"/>
          <w:lang w:val="en-US"/>
        </w:rPr>
        <w:t>.0</w:t>
      </w:r>
      <w:r>
        <w:rPr>
          <w:lang w:val="en-US"/>
        </w:rPr>
        <w:tab/>
      </w:r>
      <w:r>
        <w:rPr>
          <w:lang w:val="en-US"/>
        </w:rPr>
        <w:tab/>
      </w:r>
      <w:r>
        <w:rPr>
          <w:lang w:val="en-US"/>
        </w:rPr>
        <w:tab/>
      </w:r>
      <w:r>
        <w:rPr>
          <w:lang w:val="en-US"/>
        </w:rPr>
        <w:tab/>
      </w:r>
      <w:r>
        <w:rPr>
          <w:lang w:val="en-US"/>
        </w:rPr>
        <w:tab/>
      </w:r>
      <w:r>
        <w:rPr>
          <w:lang w:val="en-US"/>
        </w:rPr>
        <w:tab/>
      </w:r>
      <w:r w:rsidRPr="00802229">
        <w:rPr>
          <w:i/>
          <w:iCs/>
          <w:lang w:val="en-US"/>
        </w:rPr>
        <w:t>mpdf1</w:t>
      </w:r>
      <w:r>
        <w:rPr>
          <w:lang w:val="en-US"/>
        </w:rPr>
        <w:t xml:space="preserve">  </w:t>
      </w:r>
      <w:r w:rsidRPr="00802229">
        <w:rPr>
          <w:color w:val="0000FF"/>
          <w:lang w:val="en-US"/>
        </w:rPr>
        <w:t>0.</w:t>
      </w:r>
      <w:r w:rsidR="00531BBB">
        <w:rPr>
          <w:color w:val="0000FF"/>
          <w:lang w:val="en-US"/>
        </w:rPr>
        <w:t>4</w:t>
      </w:r>
    </w:p>
    <w:p w14:paraId="4D69ACFF" w14:textId="63021E8B" w:rsidR="00506BDE" w:rsidRDefault="00506BDE" w:rsidP="00506BDE">
      <w:pPr>
        <w:pStyle w:val="BodyText"/>
        <w:spacing w:after="120"/>
        <w:rPr>
          <w:lang w:val="en-US"/>
        </w:rPr>
      </w:pPr>
      <w:r>
        <w:rPr>
          <w:lang w:val="en-US"/>
        </w:rPr>
        <w:tab/>
      </w:r>
      <w:r w:rsidRPr="00802229">
        <w:rPr>
          <w:i/>
          <w:iCs/>
          <w:lang w:val="en-US"/>
        </w:rPr>
        <w:t xml:space="preserve">Maximum </w:t>
      </w:r>
      <w:proofErr w:type="gramStart"/>
      <w:r w:rsidRPr="00802229">
        <w:rPr>
          <w:i/>
          <w:iCs/>
          <w:lang w:val="en-US"/>
        </w:rPr>
        <w:t>Magnitude</w:t>
      </w:r>
      <w:r>
        <w:rPr>
          <w:lang w:val="en-US"/>
        </w:rPr>
        <w:t xml:space="preserve">  </w:t>
      </w:r>
      <w:r w:rsidRPr="00802229">
        <w:rPr>
          <w:color w:val="0000FF"/>
          <w:lang w:val="en-US"/>
        </w:rPr>
        <w:t>6</w:t>
      </w:r>
      <w:proofErr w:type="gramEnd"/>
      <w:r w:rsidRPr="00802229">
        <w:rPr>
          <w:color w:val="0000FF"/>
          <w:lang w:val="en-US"/>
        </w:rPr>
        <w:t>.</w:t>
      </w:r>
      <w:r w:rsidR="005A53B7">
        <w:rPr>
          <w:color w:val="0000FF"/>
          <w:lang w:val="en-US"/>
        </w:rPr>
        <w:t>6</w:t>
      </w:r>
      <w:r>
        <w:rPr>
          <w:lang w:val="en-US"/>
        </w:rPr>
        <w:tab/>
      </w:r>
      <w:r>
        <w:rPr>
          <w:lang w:val="en-US"/>
        </w:rPr>
        <w:tab/>
      </w:r>
      <w:r>
        <w:rPr>
          <w:lang w:val="en-US"/>
        </w:rPr>
        <w:tab/>
      </w:r>
      <w:r>
        <w:rPr>
          <w:lang w:val="en-US"/>
        </w:rPr>
        <w:tab/>
      </w:r>
      <w:r w:rsidRPr="00802229">
        <w:rPr>
          <w:i/>
          <w:iCs/>
          <w:lang w:val="en-US"/>
        </w:rPr>
        <w:t>mpdf2</w:t>
      </w:r>
      <w:r>
        <w:rPr>
          <w:lang w:val="en-US"/>
        </w:rPr>
        <w:t xml:space="preserve">  </w:t>
      </w:r>
      <w:r>
        <w:rPr>
          <w:color w:val="0000FF"/>
          <w:lang w:val="en-US"/>
        </w:rPr>
        <w:t>0</w:t>
      </w:r>
      <w:r w:rsidRPr="00802229">
        <w:rPr>
          <w:color w:val="0000FF"/>
          <w:lang w:val="en-US"/>
        </w:rPr>
        <w:t>.</w:t>
      </w:r>
      <w:r w:rsidR="00DD67D4">
        <w:rPr>
          <w:color w:val="0000FF"/>
          <w:lang w:val="en-US"/>
        </w:rPr>
        <w:t>25</w:t>
      </w:r>
    </w:p>
    <w:p w14:paraId="6A1E8E0C" w14:textId="77777777" w:rsidR="00506BDE" w:rsidRDefault="00506BDE" w:rsidP="00506BDE">
      <w:pPr>
        <w:pStyle w:val="BodyText"/>
        <w:rPr>
          <w:color w:val="0000FF"/>
          <w:lang w:val="en-US"/>
        </w:rPr>
      </w:pPr>
      <w:r>
        <w:rPr>
          <w:lang w:val="en-US"/>
        </w:rPr>
        <w:tab/>
      </w:r>
      <w:proofErr w:type="spellStart"/>
      <w:proofErr w:type="gramStart"/>
      <w:r w:rsidRPr="00802229">
        <w:rPr>
          <w:i/>
          <w:iCs/>
          <w:lang w:val="en-US"/>
        </w:rPr>
        <w:t>Magstep</w:t>
      </w:r>
      <w:proofErr w:type="spellEnd"/>
      <w:r>
        <w:rPr>
          <w:lang w:val="en-US"/>
        </w:rPr>
        <w:t xml:space="preserve">  </w:t>
      </w:r>
      <w:r w:rsidRPr="00802229">
        <w:rPr>
          <w:color w:val="0000FF"/>
          <w:lang w:val="en-US"/>
        </w:rPr>
        <w:t>0</w:t>
      </w:r>
      <w:proofErr w:type="gramEnd"/>
      <w:r w:rsidRPr="00802229">
        <w:rPr>
          <w:color w:val="0000FF"/>
          <w:lang w:val="en-US"/>
        </w:rPr>
        <w:t>.01</w:t>
      </w:r>
      <w:r>
        <w:rPr>
          <w:lang w:val="en-US"/>
        </w:rPr>
        <w:tab/>
      </w:r>
      <w:r>
        <w:rPr>
          <w:lang w:val="en-US"/>
        </w:rPr>
        <w:tab/>
      </w:r>
      <w:r>
        <w:rPr>
          <w:lang w:val="en-US"/>
        </w:rPr>
        <w:tab/>
      </w:r>
      <w:r>
        <w:rPr>
          <w:lang w:val="en-US"/>
        </w:rPr>
        <w:tab/>
      </w:r>
      <w:r>
        <w:rPr>
          <w:lang w:val="en-US"/>
        </w:rPr>
        <w:tab/>
      </w:r>
      <w:r>
        <w:rPr>
          <w:lang w:val="en-US"/>
        </w:rPr>
        <w:tab/>
      </w:r>
      <w:r w:rsidRPr="00802229">
        <w:rPr>
          <w:i/>
          <w:iCs/>
          <w:lang w:val="en-US"/>
        </w:rPr>
        <w:t>mpdf3</w:t>
      </w:r>
      <w:r>
        <w:rPr>
          <w:lang w:val="en-US"/>
        </w:rPr>
        <w:t xml:space="preserve">  </w:t>
      </w:r>
      <w:r w:rsidRPr="00802229">
        <w:rPr>
          <w:color w:val="0000FF"/>
          <w:lang w:val="en-US"/>
        </w:rPr>
        <w:t>0.</w:t>
      </w:r>
      <w:r>
        <w:rPr>
          <w:color w:val="0000FF"/>
          <w:lang w:val="en-US"/>
        </w:rPr>
        <w:t>0</w:t>
      </w:r>
    </w:p>
    <w:p w14:paraId="313C5347" w14:textId="4EB7DE0D" w:rsidR="00506BDE" w:rsidRPr="00EC735A" w:rsidRDefault="00506BDE" w:rsidP="00506BDE">
      <w:pPr>
        <w:pStyle w:val="BodyText"/>
        <w:rPr>
          <w:lang w:val="en-US"/>
        </w:rPr>
      </w:pPr>
      <w:r w:rsidRPr="00EC735A">
        <w:rPr>
          <w:lang w:val="en-US"/>
        </w:rPr>
        <w:t>The code uses these inputs to compute the True</w:t>
      </w:r>
      <w:r>
        <w:rPr>
          <w:lang w:val="en-US"/>
        </w:rPr>
        <w:t xml:space="preserve"> </w:t>
      </w:r>
      <w:r w:rsidRPr="00EC735A">
        <w:rPr>
          <w:lang w:val="en-US"/>
        </w:rPr>
        <w:t>Max (the largest magnitude in the distribution)</w:t>
      </w:r>
      <w:r w:rsidR="00DD67D4">
        <w:rPr>
          <w:lang w:val="en-US"/>
        </w:rPr>
        <w:t xml:space="preserve"> and the Mean Characteristic (the magnitude corresponding to the peak of the distribution)</w:t>
      </w:r>
      <w:r w:rsidRPr="00EC735A">
        <w:rPr>
          <w:lang w:val="en-US"/>
        </w:rPr>
        <w:t>:</w:t>
      </w:r>
    </w:p>
    <w:p w14:paraId="72539A5D" w14:textId="638945A5" w:rsidR="00506BDE" w:rsidRDefault="00506BDE" w:rsidP="00506BDE">
      <w:pPr>
        <w:pStyle w:val="BodyText"/>
        <w:rPr>
          <w:color w:val="0000FF"/>
          <w:lang w:val="en-US"/>
        </w:rPr>
      </w:pPr>
      <w:r w:rsidRPr="00EC735A">
        <w:rPr>
          <w:lang w:val="en-US"/>
        </w:rPr>
        <w:tab/>
        <w:t xml:space="preserve">True Max = </w:t>
      </w:r>
      <w:r w:rsidRPr="00174EA6">
        <w:rPr>
          <w:i/>
          <w:iCs/>
          <w:lang w:val="en-US"/>
        </w:rPr>
        <w:t>Maximum Magnitude</w:t>
      </w:r>
      <w:r w:rsidRPr="00EC735A">
        <w:rPr>
          <w:lang w:val="en-US"/>
        </w:rPr>
        <w:t xml:space="preserve"> + </w:t>
      </w:r>
      <w:r w:rsidRPr="00174EA6">
        <w:rPr>
          <w:i/>
          <w:iCs/>
          <w:lang w:val="en-US"/>
        </w:rPr>
        <w:t>mpdf</w:t>
      </w:r>
      <w:r w:rsidR="00451E5F">
        <w:rPr>
          <w:i/>
          <w:iCs/>
          <w:lang w:val="en-US"/>
        </w:rPr>
        <w:t>3</w:t>
      </w:r>
      <w:r w:rsidRPr="00EC735A">
        <w:rPr>
          <w:lang w:val="en-US"/>
        </w:rPr>
        <w:t xml:space="preserve">  </w:t>
      </w:r>
      <w:r w:rsidRPr="00EC735A">
        <w:rPr>
          <w:lang w:val="en-US"/>
        </w:rPr>
        <w:sym w:font="Wingdings" w:char="F0E0"/>
      </w:r>
      <w:r w:rsidRPr="00EC735A">
        <w:rPr>
          <w:lang w:val="en-US"/>
        </w:rPr>
        <w:t xml:space="preserve">  6.</w:t>
      </w:r>
      <w:r w:rsidR="00F171EA">
        <w:rPr>
          <w:lang w:val="en-US"/>
        </w:rPr>
        <w:t>6</w:t>
      </w:r>
      <w:r w:rsidRPr="00EC735A">
        <w:rPr>
          <w:lang w:val="en-US"/>
        </w:rPr>
        <w:t xml:space="preserve"> = </w:t>
      </w:r>
      <w:r w:rsidRPr="00EC735A">
        <w:rPr>
          <w:color w:val="0000FF"/>
          <w:lang w:val="en-US"/>
        </w:rPr>
        <w:t>6.</w:t>
      </w:r>
      <w:r w:rsidR="005A53B7">
        <w:rPr>
          <w:color w:val="0000FF"/>
          <w:lang w:val="en-US"/>
        </w:rPr>
        <w:t>6</w:t>
      </w:r>
      <w:r w:rsidRPr="00EC735A">
        <w:rPr>
          <w:lang w:val="en-US"/>
        </w:rPr>
        <w:t xml:space="preserve"> + </w:t>
      </w:r>
      <w:r w:rsidRPr="00EC735A">
        <w:rPr>
          <w:color w:val="0000FF"/>
          <w:lang w:val="en-US"/>
        </w:rPr>
        <w:t>0.</w:t>
      </w:r>
      <w:r>
        <w:rPr>
          <w:color w:val="0000FF"/>
          <w:lang w:val="en-US"/>
        </w:rPr>
        <w:t>0</w:t>
      </w:r>
    </w:p>
    <w:p w14:paraId="64C4A1A3" w14:textId="2FBE3E96" w:rsidR="00451E5F" w:rsidRDefault="00451E5F" w:rsidP="00506BDE">
      <w:pPr>
        <w:pStyle w:val="BodyText"/>
        <w:rPr>
          <w:color w:val="0000FF"/>
          <w:lang w:val="en-US"/>
        </w:rPr>
      </w:pPr>
      <w:r w:rsidRPr="00451E5F">
        <w:rPr>
          <w:lang w:val="en-US"/>
        </w:rPr>
        <w:lastRenderedPageBreak/>
        <w:tab/>
        <w:t xml:space="preserve">Mean Characteristic = True Max – </w:t>
      </w:r>
      <w:r w:rsidRPr="00451E5F">
        <w:rPr>
          <w:i/>
          <w:iCs/>
          <w:lang w:val="en-US"/>
        </w:rPr>
        <w:t>mpdf1</w:t>
      </w:r>
      <w:r w:rsidRPr="00451E5F">
        <w:rPr>
          <w:lang w:val="en-US"/>
        </w:rPr>
        <w:t xml:space="preserve">  </w:t>
      </w:r>
      <w:r w:rsidRPr="00451E5F">
        <w:rPr>
          <w:lang w:val="en-US"/>
        </w:rPr>
        <w:sym w:font="Wingdings" w:char="F0E0"/>
      </w:r>
      <w:r w:rsidRPr="00451E5F">
        <w:rPr>
          <w:lang w:val="en-US"/>
        </w:rPr>
        <w:t xml:space="preserve">  6.</w:t>
      </w:r>
      <w:r w:rsidR="00F171EA">
        <w:rPr>
          <w:lang w:val="en-US"/>
        </w:rPr>
        <w:t>2</w:t>
      </w:r>
      <w:r w:rsidRPr="00451E5F">
        <w:rPr>
          <w:lang w:val="en-US"/>
        </w:rPr>
        <w:t xml:space="preserve"> = 6.</w:t>
      </w:r>
      <w:r w:rsidR="00F171EA">
        <w:rPr>
          <w:lang w:val="en-US"/>
        </w:rPr>
        <w:t>6</w:t>
      </w:r>
      <w:r w:rsidRPr="00451E5F">
        <w:rPr>
          <w:lang w:val="en-US"/>
        </w:rPr>
        <w:t xml:space="preserve"> </w:t>
      </w:r>
      <w:r w:rsidR="003E5A7C">
        <w:rPr>
          <w:lang w:val="en-US"/>
        </w:rPr>
        <w:t xml:space="preserve">– </w:t>
      </w:r>
      <w:r w:rsidR="003E5A7C" w:rsidRPr="003E5A7C">
        <w:rPr>
          <w:color w:val="0000FF"/>
          <w:lang w:val="en-US"/>
        </w:rPr>
        <w:t>0.</w:t>
      </w:r>
      <w:r w:rsidR="00531BBB">
        <w:rPr>
          <w:color w:val="0000FF"/>
          <w:lang w:val="en-US"/>
        </w:rPr>
        <w:t>4</w:t>
      </w:r>
    </w:p>
    <w:p w14:paraId="472CD299" w14:textId="36DAC99A" w:rsidR="00E61488" w:rsidRPr="0056715E" w:rsidRDefault="00EA2290" w:rsidP="0042699F">
      <w:pPr>
        <w:pStyle w:val="BodyText"/>
        <w:jc w:val="center"/>
      </w:pPr>
      <w:r>
        <w:rPr>
          <w:noProof/>
          <w:lang w:val="en-US"/>
        </w:rPr>
        <w:drawing>
          <wp:inline distT="0" distB="0" distL="0" distR="0" wp14:anchorId="52925460" wp14:editId="7FF9F2A3">
            <wp:extent cx="2895600" cy="260350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2603500"/>
                    </a:xfrm>
                    <a:prstGeom prst="rect">
                      <a:avLst/>
                    </a:prstGeom>
                    <a:noFill/>
                  </pic:spPr>
                </pic:pic>
              </a:graphicData>
            </a:graphic>
          </wp:inline>
        </w:drawing>
      </w:r>
    </w:p>
    <w:p w14:paraId="6D9579DA" w14:textId="255A8839" w:rsidR="00D81F4F" w:rsidRDefault="00C768C3" w:rsidP="00DB26B6">
      <w:pPr>
        <w:pStyle w:val="Heading2"/>
      </w:pPr>
      <w:bookmarkStart w:id="25" w:name="_Toc129252371"/>
      <w:r>
        <w:t xml:space="preserve">How does the code model areal </w:t>
      </w:r>
      <w:r w:rsidR="00892487">
        <w:t>zones</w:t>
      </w:r>
      <w:r w:rsidR="00DB26B6">
        <w:t>?</w:t>
      </w:r>
      <w:bookmarkEnd w:id="25"/>
    </w:p>
    <w:p w14:paraId="6FE417A0" w14:textId="6C9AF5A3" w:rsidR="00EC339F" w:rsidRDefault="00DB26B6" w:rsidP="00DB26B6">
      <w:pPr>
        <w:pStyle w:val="BodyText"/>
        <w:rPr>
          <w:lang w:val="en-US"/>
        </w:rPr>
      </w:pPr>
      <w:r>
        <w:rPr>
          <w:lang w:val="en-US"/>
        </w:rPr>
        <w:t>There are three different source</w:t>
      </w:r>
      <w:r w:rsidR="00253336">
        <w:rPr>
          <w:lang w:val="en-US"/>
        </w:rPr>
        <w:t xml:space="preserve"> </w:t>
      </w:r>
      <w:r>
        <w:rPr>
          <w:lang w:val="en-US"/>
        </w:rPr>
        <w:t xml:space="preserve">types </w:t>
      </w:r>
      <w:r w:rsidR="003D5C7C">
        <w:rPr>
          <w:lang w:val="en-US"/>
        </w:rPr>
        <w:t xml:space="preserve">that model background seismicity. </w:t>
      </w:r>
    </w:p>
    <w:p w14:paraId="64785FDB" w14:textId="6455139D" w:rsidR="00DB26B6" w:rsidRDefault="003D5C7C" w:rsidP="00DB26B6">
      <w:pPr>
        <w:pStyle w:val="BodyText"/>
        <w:rPr>
          <w:lang w:val="en-US"/>
        </w:rPr>
      </w:pPr>
      <w:r>
        <w:rPr>
          <w:lang w:val="en-US"/>
        </w:rPr>
        <w:t xml:space="preserve">The first is source type 2, which allows the user to specify an </w:t>
      </w:r>
      <w:proofErr w:type="spellStart"/>
      <w:r>
        <w:rPr>
          <w:lang w:val="en-US"/>
        </w:rPr>
        <w:t>areal</w:t>
      </w:r>
      <w:proofErr w:type="spellEnd"/>
      <w:r>
        <w:rPr>
          <w:lang w:val="en-US"/>
        </w:rPr>
        <w:t xml:space="preserve"> source zone as a polygon. </w:t>
      </w:r>
      <w:r w:rsidR="00C6393F">
        <w:rPr>
          <w:lang w:val="en-US"/>
        </w:rPr>
        <w:t xml:space="preserve">The </w:t>
      </w:r>
      <w:r w:rsidR="00881E64">
        <w:rPr>
          <w:lang w:val="en-US"/>
        </w:rPr>
        <w:t>polygon is filled with point sources</w:t>
      </w:r>
      <w:r w:rsidR="00493541">
        <w:rPr>
          <w:lang w:val="en-US"/>
        </w:rPr>
        <w:t xml:space="preserve"> using the sample step input. </w:t>
      </w:r>
      <w:r w:rsidR="008237CE">
        <w:rPr>
          <w:lang w:val="en-US"/>
        </w:rPr>
        <w:t xml:space="preserve">The point sources are then </w:t>
      </w:r>
      <w:r w:rsidR="00A40913">
        <w:rPr>
          <w:lang w:val="en-US"/>
        </w:rPr>
        <w:t xml:space="preserve">grouped into bins based on their </w:t>
      </w:r>
      <w:r w:rsidR="00216E47">
        <w:rPr>
          <w:lang w:val="en-US"/>
        </w:rPr>
        <w:t xml:space="preserve">horizontal </w:t>
      </w:r>
      <w:r w:rsidR="00A40913">
        <w:rPr>
          <w:lang w:val="en-US"/>
        </w:rPr>
        <w:t xml:space="preserve">distance </w:t>
      </w:r>
      <w:r w:rsidR="00551EB3">
        <w:rPr>
          <w:lang w:val="en-US"/>
        </w:rPr>
        <w:t>from the site and a probability density function is generated. Th</w:t>
      </w:r>
      <w:r w:rsidR="00334DC9">
        <w:rPr>
          <w:lang w:val="en-US"/>
        </w:rPr>
        <w:t>e probability density function uses</w:t>
      </w:r>
      <w:r w:rsidR="00EC339F">
        <w:rPr>
          <w:lang w:val="en-US"/>
        </w:rPr>
        <w:t xml:space="preserve"> the </w:t>
      </w:r>
      <w:proofErr w:type="spellStart"/>
      <w:r w:rsidR="00EC339F">
        <w:rPr>
          <w:lang w:val="en-US"/>
        </w:rPr>
        <w:t>hxstep</w:t>
      </w:r>
      <w:proofErr w:type="spellEnd"/>
      <w:r w:rsidR="00EC339F">
        <w:rPr>
          <w:lang w:val="en-US"/>
        </w:rPr>
        <w:t xml:space="preserve"> input </w:t>
      </w:r>
      <w:r w:rsidR="009E3CA5">
        <w:rPr>
          <w:lang w:val="en-US"/>
        </w:rPr>
        <w:t xml:space="preserve">for the discretization. </w:t>
      </w:r>
      <w:r w:rsidR="00DB14E4">
        <w:rPr>
          <w:lang w:val="en-US"/>
        </w:rPr>
        <w:t>At each representative horizontal distance</w:t>
      </w:r>
      <w:r w:rsidR="00BF0B65">
        <w:rPr>
          <w:lang w:val="en-US"/>
        </w:rPr>
        <w:t xml:space="preserve">, additional point sources are generated to sample the depth of the </w:t>
      </w:r>
      <w:proofErr w:type="spellStart"/>
      <w:r w:rsidR="00BF0B65">
        <w:rPr>
          <w:lang w:val="en-US"/>
        </w:rPr>
        <w:t>seismogenic</w:t>
      </w:r>
      <w:proofErr w:type="spellEnd"/>
      <w:r w:rsidR="00BF0B65">
        <w:rPr>
          <w:lang w:val="en-US"/>
        </w:rPr>
        <w:t xml:space="preserve"> thickness. The </w:t>
      </w:r>
      <w:proofErr w:type="spellStart"/>
      <w:r w:rsidR="00BF0B65">
        <w:rPr>
          <w:lang w:val="en-US"/>
        </w:rPr>
        <w:t>hystep</w:t>
      </w:r>
      <w:proofErr w:type="spellEnd"/>
      <w:r w:rsidR="00BF0B65">
        <w:rPr>
          <w:lang w:val="en-US"/>
        </w:rPr>
        <w:t xml:space="preserve"> input is used for th</w:t>
      </w:r>
      <w:r w:rsidR="00887291">
        <w:rPr>
          <w:lang w:val="en-US"/>
        </w:rPr>
        <w:t>e depth</w:t>
      </w:r>
      <w:r w:rsidR="00BF0B65">
        <w:rPr>
          <w:lang w:val="en-US"/>
        </w:rPr>
        <w:t xml:space="preserve"> discretization.</w:t>
      </w:r>
      <w:r w:rsidR="00334DC9">
        <w:rPr>
          <w:lang w:val="en-US"/>
        </w:rPr>
        <w:t xml:space="preserve"> </w:t>
      </w:r>
      <w:r w:rsidR="00551EB3">
        <w:rPr>
          <w:lang w:val="en-US"/>
        </w:rPr>
        <w:t xml:space="preserve"> </w:t>
      </w:r>
    </w:p>
    <w:p w14:paraId="77EFEBC9" w14:textId="77777777" w:rsidR="008612DB" w:rsidRDefault="00EF5160" w:rsidP="008612DB">
      <w:pPr>
        <w:pStyle w:val="Heading2"/>
      </w:pPr>
      <w:bookmarkStart w:id="26" w:name="_Toc129252372"/>
      <w:r>
        <w:t xml:space="preserve">How does the code model </w:t>
      </w:r>
      <w:r w:rsidR="008612DB">
        <w:t>gridded seismicity?</w:t>
      </w:r>
      <w:bookmarkEnd w:id="26"/>
    </w:p>
    <w:p w14:paraId="0E9A25C7" w14:textId="403B0B66" w:rsidR="008612DB" w:rsidRDefault="008612DB" w:rsidP="00A73C2E">
      <w:pPr>
        <w:pStyle w:val="BodyText"/>
        <w:rPr>
          <w:lang w:val="en-US"/>
        </w:rPr>
      </w:pPr>
      <w:r>
        <w:t xml:space="preserve">Another way the </w:t>
      </w:r>
      <w:r w:rsidR="0092016D">
        <w:t>code models background seismicity is with a grid of cells. This is done with source</w:t>
      </w:r>
      <w:r w:rsidR="00253336">
        <w:t xml:space="preserve"> </w:t>
      </w:r>
      <w:r w:rsidR="0092016D">
        <w:t>type 3 or source</w:t>
      </w:r>
      <w:r w:rsidR="00253336">
        <w:t xml:space="preserve"> </w:t>
      </w:r>
      <w:r w:rsidR="0092016D">
        <w:t>typ</w:t>
      </w:r>
      <w:r w:rsidR="00253336">
        <w:t>e</w:t>
      </w:r>
      <w:r w:rsidR="0092016D">
        <w:t xml:space="preserve"> 4.</w:t>
      </w:r>
      <w:r w:rsidR="00D15EBF">
        <w:t xml:space="preserve"> The main difference between </w:t>
      </w:r>
      <w:r w:rsidR="001C2685">
        <w:t xml:space="preserve">areal source zones and gridded seismicity is that an </w:t>
      </w:r>
      <w:proofErr w:type="spellStart"/>
      <w:r w:rsidR="001C2685">
        <w:t>areal</w:t>
      </w:r>
      <w:proofErr w:type="spellEnd"/>
      <w:r w:rsidR="001C2685">
        <w:t xml:space="preserve"> source zone has a single</w:t>
      </w:r>
      <w:r w:rsidR="00A201A2">
        <w:t xml:space="preserve"> </w:t>
      </w:r>
      <w:r w:rsidR="000A656E">
        <w:t>seismicity rate applied to the</w:t>
      </w:r>
      <w:r w:rsidR="00DF24BC">
        <w:t xml:space="preserve"> area, while each cell in the gridded seismicity approach can have a different seismicity rate. </w:t>
      </w:r>
      <w:proofErr w:type="gramStart"/>
      <w:r w:rsidR="00E730D4">
        <w:t>Similar to</w:t>
      </w:r>
      <w:proofErr w:type="gramEnd"/>
      <w:r w:rsidR="00E730D4">
        <w:t xml:space="preserve"> source type 2, source types 3 and 4 fill</w:t>
      </w:r>
      <w:r w:rsidR="00A73C2E">
        <w:t xml:space="preserve"> the grid cells </w:t>
      </w:r>
      <w:r>
        <w:rPr>
          <w:lang w:val="en-US"/>
        </w:rPr>
        <w:t xml:space="preserve">with point sources using the sample step input. The point sources are then grouped into bins based on their distance from the site on the horizontal plane and a probability density function is generated. The probability density function uses the </w:t>
      </w:r>
      <w:proofErr w:type="spellStart"/>
      <w:r>
        <w:rPr>
          <w:lang w:val="en-US"/>
        </w:rPr>
        <w:t>hxstep</w:t>
      </w:r>
      <w:proofErr w:type="spellEnd"/>
      <w:r>
        <w:rPr>
          <w:lang w:val="en-US"/>
        </w:rPr>
        <w:t xml:space="preserve"> input for the discretization. At each representative horizontal distance, additional point sources are generated to sample the depth of the </w:t>
      </w:r>
      <w:proofErr w:type="spellStart"/>
      <w:r>
        <w:rPr>
          <w:lang w:val="en-US"/>
        </w:rPr>
        <w:t>seismogenic</w:t>
      </w:r>
      <w:proofErr w:type="spellEnd"/>
      <w:r>
        <w:rPr>
          <w:lang w:val="en-US"/>
        </w:rPr>
        <w:t xml:space="preserve"> thickness. The </w:t>
      </w:r>
      <w:proofErr w:type="spellStart"/>
      <w:r>
        <w:rPr>
          <w:lang w:val="en-US"/>
        </w:rPr>
        <w:t>hystep</w:t>
      </w:r>
      <w:proofErr w:type="spellEnd"/>
      <w:r>
        <w:rPr>
          <w:lang w:val="en-US"/>
        </w:rPr>
        <w:t xml:space="preserve"> input is used for this discretization.  </w:t>
      </w:r>
    </w:p>
    <w:p w14:paraId="2A411CAB" w14:textId="39E451D8" w:rsidR="00EF5160" w:rsidRDefault="00B87B92" w:rsidP="002750BB">
      <w:pPr>
        <w:pStyle w:val="Heading2"/>
      </w:pPr>
      <w:bookmarkStart w:id="27" w:name="_Toc129252373"/>
      <w:r>
        <w:lastRenderedPageBreak/>
        <w:t>How does the code implement variable step size?</w:t>
      </w:r>
      <w:bookmarkEnd w:id="27"/>
    </w:p>
    <w:p w14:paraId="23968EAC" w14:textId="4310575E" w:rsidR="00B87B92" w:rsidRPr="004E3EB4" w:rsidRDefault="00B87B92" w:rsidP="002750BB">
      <w:pPr>
        <w:pStyle w:val="BodyTextIndent"/>
        <w:tabs>
          <w:tab w:val="clear" w:pos="792"/>
          <w:tab w:val="left" w:pos="0"/>
        </w:tabs>
        <w:spacing w:line="240" w:lineRule="auto"/>
        <w:ind w:left="0"/>
        <w:contextualSpacing/>
      </w:pPr>
      <w:r>
        <w:t xml:space="preserve">The </w:t>
      </w:r>
      <w:r w:rsidRPr="004E3EB4">
        <w:t>variable discretization implementation uses a finer spacing of point sources</w:t>
      </w:r>
      <w:r>
        <w:t xml:space="preserve"> </w:t>
      </w:r>
      <w:r w:rsidRPr="004E3EB4">
        <w:t>close to the site and a courser discretization of point sources far from the site. The distance on the horizontal plane is used to set the spacing, based on the following criteria:</w:t>
      </w:r>
    </w:p>
    <w:p w14:paraId="61EC22C4" w14:textId="77777777" w:rsidR="00B87B92" w:rsidRPr="004E3EB4" w:rsidRDefault="00B87B92" w:rsidP="002750BB">
      <w:pPr>
        <w:pStyle w:val="BodyTextIndent"/>
        <w:tabs>
          <w:tab w:val="clear" w:pos="792"/>
          <w:tab w:val="left" w:pos="0"/>
        </w:tabs>
        <w:ind w:left="0"/>
        <w:contextualSpacing/>
      </w:pPr>
      <w:r>
        <w:tab/>
      </w:r>
      <w:r>
        <w:tab/>
      </w:r>
      <w:r>
        <w:tab/>
      </w:r>
      <w:r>
        <w:tab/>
      </w:r>
      <w:r>
        <w:tab/>
      </w:r>
    </w:p>
    <w:tbl>
      <w:tblPr>
        <w:tblStyle w:val="TableGrid"/>
        <w:tblW w:w="5580" w:type="dxa"/>
        <w:tblInd w:w="2155" w:type="dxa"/>
        <w:tblLook w:val="04A0" w:firstRow="1" w:lastRow="0" w:firstColumn="1" w:lastColumn="0" w:noHBand="0" w:noVBand="1"/>
      </w:tblPr>
      <w:tblGrid>
        <w:gridCol w:w="2970"/>
        <w:gridCol w:w="2610"/>
      </w:tblGrid>
      <w:tr w:rsidR="00B87B92" w14:paraId="17D65E4D" w14:textId="77777777" w:rsidTr="00B87B92">
        <w:tc>
          <w:tcPr>
            <w:tcW w:w="2970" w:type="dxa"/>
          </w:tcPr>
          <w:p w14:paraId="3AFEA194" w14:textId="77777777" w:rsidR="00B87B92" w:rsidRDefault="00B87B92" w:rsidP="002750BB">
            <w:pPr>
              <w:pStyle w:val="BodyTextIndent"/>
              <w:tabs>
                <w:tab w:val="clear" w:pos="792"/>
                <w:tab w:val="left" w:pos="0"/>
              </w:tabs>
              <w:spacing w:line="240" w:lineRule="auto"/>
              <w:ind w:left="0"/>
              <w:contextualSpacing/>
              <w:jc w:val="center"/>
            </w:pPr>
            <w:r>
              <w:t>Distance on horizontal plane</w:t>
            </w:r>
          </w:p>
        </w:tc>
        <w:tc>
          <w:tcPr>
            <w:tcW w:w="2610" w:type="dxa"/>
          </w:tcPr>
          <w:p w14:paraId="55898594" w14:textId="77777777" w:rsidR="00B87B92" w:rsidRDefault="00B87B92" w:rsidP="002750BB">
            <w:pPr>
              <w:pStyle w:val="BodyTextIndent"/>
              <w:tabs>
                <w:tab w:val="clear" w:pos="792"/>
                <w:tab w:val="left" w:pos="0"/>
              </w:tabs>
              <w:spacing w:line="240" w:lineRule="auto"/>
              <w:ind w:left="0"/>
              <w:contextualSpacing/>
              <w:jc w:val="center"/>
            </w:pPr>
            <w:r>
              <w:t>Point source spacing</w:t>
            </w:r>
          </w:p>
        </w:tc>
      </w:tr>
      <w:tr w:rsidR="00B87B92" w14:paraId="08FEDE0B" w14:textId="77777777" w:rsidTr="00B87B92">
        <w:tc>
          <w:tcPr>
            <w:tcW w:w="2970" w:type="dxa"/>
          </w:tcPr>
          <w:p w14:paraId="15EC7A28" w14:textId="77777777" w:rsidR="00B87B92" w:rsidRDefault="00B87B92" w:rsidP="002750BB">
            <w:pPr>
              <w:pStyle w:val="BodyTextIndent"/>
              <w:tabs>
                <w:tab w:val="clear" w:pos="792"/>
                <w:tab w:val="left" w:pos="0"/>
              </w:tabs>
              <w:spacing w:line="240" w:lineRule="auto"/>
              <w:ind w:left="0"/>
              <w:contextualSpacing/>
              <w:jc w:val="center"/>
            </w:pPr>
            <w:r>
              <w:t>&lt; 10 km</w:t>
            </w:r>
          </w:p>
        </w:tc>
        <w:tc>
          <w:tcPr>
            <w:tcW w:w="2610" w:type="dxa"/>
          </w:tcPr>
          <w:p w14:paraId="2C16FD44" w14:textId="77777777" w:rsidR="00B87B92" w:rsidRDefault="00B87B92" w:rsidP="002750BB">
            <w:pPr>
              <w:pStyle w:val="BodyTextIndent"/>
              <w:tabs>
                <w:tab w:val="clear" w:pos="792"/>
                <w:tab w:val="left" w:pos="0"/>
              </w:tabs>
              <w:spacing w:line="240" w:lineRule="auto"/>
              <w:ind w:left="0"/>
              <w:contextualSpacing/>
              <w:jc w:val="center"/>
            </w:pPr>
            <w:r>
              <w:t>1 km</w:t>
            </w:r>
          </w:p>
        </w:tc>
      </w:tr>
      <w:tr w:rsidR="00B87B92" w14:paraId="3E6FAB1F" w14:textId="77777777" w:rsidTr="00B87B92">
        <w:tc>
          <w:tcPr>
            <w:tcW w:w="2970" w:type="dxa"/>
          </w:tcPr>
          <w:p w14:paraId="3498F249" w14:textId="77777777" w:rsidR="00B87B92" w:rsidRDefault="00B87B92" w:rsidP="002750BB">
            <w:pPr>
              <w:pStyle w:val="BodyTextIndent"/>
              <w:tabs>
                <w:tab w:val="clear" w:pos="792"/>
                <w:tab w:val="left" w:pos="0"/>
              </w:tabs>
              <w:spacing w:line="240" w:lineRule="auto"/>
              <w:ind w:left="0"/>
              <w:contextualSpacing/>
              <w:jc w:val="center"/>
            </w:pPr>
            <w:r>
              <w:t>&lt; 25 km</w:t>
            </w:r>
          </w:p>
        </w:tc>
        <w:tc>
          <w:tcPr>
            <w:tcW w:w="2610" w:type="dxa"/>
          </w:tcPr>
          <w:p w14:paraId="6A93AD63" w14:textId="77777777" w:rsidR="00B87B92" w:rsidRDefault="00B87B92" w:rsidP="002750BB">
            <w:pPr>
              <w:pStyle w:val="BodyTextIndent"/>
              <w:tabs>
                <w:tab w:val="clear" w:pos="792"/>
                <w:tab w:val="left" w:pos="0"/>
              </w:tabs>
              <w:spacing w:line="240" w:lineRule="auto"/>
              <w:ind w:left="0"/>
              <w:contextualSpacing/>
              <w:jc w:val="center"/>
            </w:pPr>
            <w:r>
              <w:t>2 km</w:t>
            </w:r>
          </w:p>
        </w:tc>
      </w:tr>
      <w:tr w:rsidR="00B87B92" w14:paraId="018D547F" w14:textId="77777777" w:rsidTr="00B87B92">
        <w:tc>
          <w:tcPr>
            <w:tcW w:w="2970" w:type="dxa"/>
          </w:tcPr>
          <w:p w14:paraId="5D049D46" w14:textId="77777777" w:rsidR="00B87B92" w:rsidRDefault="00B87B92" w:rsidP="002750BB">
            <w:pPr>
              <w:pStyle w:val="BodyTextIndent"/>
              <w:tabs>
                <w:tab w:val="clear" w:pos="792"/>
                <w:tab w:val="left" w:pos="0"/>
              </w:tabs>
              <w:spacing w:line="240" w:lineRule="auto"/>
              <w:ind w:left="0"/>
              <w:contextualSpacing/>
              <w:jc w:val="center"/>
            </w:pPr>
            <w:r>
              <w:t>&lt; 60 km</w:t>
            </w:r>
          </w:p>
        </w:tc>
        <w:tc>
          <w:tcPr>
            <w:tcW w:w="2610" w:type="dxa"/>
          </w:tcPr>
          <w:p w14:paraId="15127E8B" w14:textId="77777777" w:rsidR="00B87B92" w:rsidRDefault="00B87B92" w:rsidP="002750BB">
            <w:pPr>
              <w:pStyle w:val="BodyTextIndent"/>
              <w:tabs>
                <w:tab w:val="clear" w:pos="792"/>
                <w:tab w:val="left" w:pos="0"/>
              </w:tabs>
              <w:spacing w:line="240" w:lineRule="auto"/>
              <w:ind w:left="0"/>
              <w:contextualSpacing/>
              <w:jc w:val="center"/>
            </w:pPr>
            <w:r>
              <w:t>3 km</w:t>
            </w:r>
          </w:p>
        </w:tc>
      </w:tr>
      <w:tr w:rsidR="00B87B92" w14:paraId="5204969B" w14:textId="77777777" w:rsidTr="00B87B92">
        <w:tc>
          <w:tcPr>
            <w:tcW w:w="2970" w:type="dxa"/>
          </w:tcPr>
          <w:p w14:paraId="25EF2FE1" w14:textId="77777777" w:rsidR="00B87B92" w:rsidRDefault="00B87B92" w:rsidP="002750BB">
            <w:pPr>
              <w:pStyle w:val="BodyTextIndent"/>
              <w:tabs>
                <w:tab w:val="clear" w:pos="792"/>
                <w:tab w:val="left" w:pos="0"/>
              </w:tabs>
              <w:spacing w:line="240" w:lineRule="auto"/>
              <w:ind w:left="0"/>
              <w:contextualSpacing/>
              <w:jc w:val="center"/>
            </w:pPr>
            <w:r>
              <w:t>&lt; 150 km</w:t>
            </w:r>
          </w:p>
        </w:tc>
        <w:tc>
          <w:tcPr>
            <w:tcW w:w="2610" w:type="dxa"/>
          </w:tcPr>
          <w:p w14:paraId="640C96DD" w14:textId="77777777" w:rsidR="00B87B92" w:rsidRDefault="00B87B92" w:rsidP="002750BB">
            <w:pPr>
              <w:pStyle w:val="BodyTextIndent"/>
              <w:tabs>
                <w:tab w:val="clear" w:pos="792"/>
                <w:tab w:val="left" w:pos="0"/>
              </w:tabs>
              <w:spacing w:line="240" w:lineRule="auto"/>
              <w:ind w:left="0"/>
              <w:contextualSpacing/>
              <w:jc w:val="center"/>
            </w:pPr>
            <w:r>
              <w:t>4 km</w:t>
            </w:r>
          </w:p>
        </w:tc>
      </w:tr>
      <w:tr w:rsidR="00B87B92" w14:paraId="55C98F12" w14:textId="77777777" w:rsidTr="00B87B92">
        <w:tc>
          <w:tcPr>
            <w:tcW w:w="2970" w:type="dxa"/>
          </w:tcPr>
          <w:p w14:paraId="15129346" w14:textId="77777777" w:rsidR="00B87B92" w:rsidRDefault="00B87B92" w:rsidP="002750BB">
            <w:pPr>
              <w:pStyle w:val="BodyTextIndent"/>
              <w:tabs>
                <w:tab w:val="clear" w:pos="792"/>
                <w:tab w:val="left" w:pos="0"/>
              </w:tabs>
              <w:spacing w:line="240" w:lineRule="auto"/>
              <w:ind w:left="0"/>
              <w:contextualSpacing/>
              <w:jc w:val="center"/>
            </w:pPr>
            <w:r>
              <w:t>≥150 km</w:t>
            </w:r>
          </w:p>
        </w:tc>
        <w:tc>
          <w:tcPr>
            <w:tcW w:w="2610" w:type="dxa"/>
          </w:tcPr>
          <w:p w14:paraId="04A8AB8A" w14:textId="77777777" w:rsidR="00B87B92" w:rsidRDefault="00B87B92" w:rsidP="002750BB">
            <w:pPr>
              <w:pStyle w:val="BodyTextIndent"/>
              <w:tabs>
                <w:tab w:val="clear" w:pos="792"/>
                <w:tab w:val="left" w:pos="0"/>
              </w:tabs>
              <w:spacing w:line="240" w:lineRule="auto"/>
              <w:ind w:left="0"/>
              <w:contextualSpacing/>
              <w:jc w:val="center"/>
            </w:pPr>
            <w:r>
              <w:t>5 km</w:t>
            </w:r>
          </w:p>
        </w:tc>
      </w:tr>
    </w:tbl>
    <w:p w14:paraId="30827963" w14:textId="77777777" w:rsidR="00B87B92" w:rsidRPr="004E3EB4" w:rsidRDefault="00B87B92" w:rsidP="002750BB">
      <w:pPr>
        <w:pStyle w:val="BodyTextIndent"/>
        <w:tabs>
          <w:tab w:val="clear" w:pos="792"/>
          <w:tab w:val="left" w:pos="0"/>
        </w:tabs>
        <w:ind w:left="0"/>
        <w:contextualSpacing/>
      </w:pPr>
    </w:p>
    <w:p w14:paraId="18778842" w14:textId="68956B71" w:rsidR="00B87B92" w:rsidRDefault="00B87B92" w:rsidP="00E069FA">
      <w:pPr>
        <w:pStyle w:val="BodyTextIndent"/>
        <w:tabs>
          <w:tab w:val="clear" w:pos="792"/>
          <w:tab w:val="left" w:pos="0"/>
        </w:tabs>
        <w:ind w:left="0"/>
        <w:contextualSpacing/>
      </w:pPr>
      <w:r w:rsidRPr="004E3EB4">
        <w:t>The point source spacing described above is utilized in two ways. First, a density function groups point sources at similar horizontal distances using this spacing on the horizontal plane. Second, the distribution of point sources with depth is sampled according to this point source spacing. The spacing with depth is adjusted as necessary such that the discretization increment fits evenly into the defined depth (e.g., for a crustal thickness of 15 km, an initial spacing of 2 km would be adjusted to 1.875 km).</w:t>
      </w:r>
    </w:p>
    <w:p w14:paraId="4747C1F7" w14:textId="26E8FA7F" w:rsidR="00E069FA" w:rsidRDefault="00E069FA" w:rsidP="00E069FA">
      <w:pPr>
        <w:pStyle w:val="BodyTextIndent"/>
        <w:tabs>
          <w:tab w:val="clear" w:pos="792"/>
          <w:tab w:val="left" w:pos="0"/>
        </w:tabs>
        <w:ind w:left="0"/>
        <w:contextualSpacing/>
      </w:pPr>
    </w:p>
    <w:p w14:paraId="52DEA4D7" w14:textId="50216C5E" w:rsidR="00E069FA" w:rsidRPr="004E3EB4" w:rsidRDefault="00E069FA" w:rsidP="002750BB">
      <w:pPr>
        <w:pStyle w:val="BodyTextIndent"/>
        <w:tabs>
          <w:tab w:val="clear" w:pos="792"/>
          <w:tab w:val="left" w:pos="0"/>
        </w:tabs>
        <w:ind w:left="0"/>
        <w:contextualSpacing/>
      </w:pPr>
      <w:r>
        <w:t xml:space="preserve">Variable discretization is only </w:t>
      </w:r>
      <w:r w:rsidR="002E3ECF">
        <w:t>available for source types 2, 3, and 4.</w:t>
      </w:r>
    </w:p>
    <w:p w14:paraId="446CD264" w14:textId="77777777" w:rsidR="00EF5160" w:rsidRPr="00DB26B6" w:rsidRDefault="00EF5160" w:rsidP="00DB26B6">
      <w:pPr>
        <w:pStyle w:val="BodyText"/>
        <w:rPr>
          <w:lang w:val="en-US"/>
        </w:rPr>
      </w:pPr>
    </w:p>
    <w:sectPr w:rsidR="00EF5160" w:rsidRPr="00DB26B6" w:rsidSect="00087B2F">
      <w:headerReference w:type="default" r:id="rId25"/>
      <w:footerReference w:type="default" r:id="rId26"/>
      <w:headerReference w:type="first" r:id="rId27"/>
      <w:footerReference w:type="first" r:id="rId28"/>
      <w:pgSz w:w="12240" w:h="15840" w:code="1"/>
      <w:pgMar w:top="1872" w:right="1872" w:bottom="1584" w:left="1872" w:header="1080" w:footer="936" w:gutter="0"/>
      <w:paperSrc w:first="15" w:other="15"/>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9BB4" w14:textId="77777777" w:rsidR="00F23C93" w:rsidRDefault="00F23C93">
      <w:r>
        <w:separator/>
      </w:r>
    </w:p>
  </w:endnote>
  <w:endnote w:type="continuationSeparator" w:id="0">
    <w:p w14:paraId="7666A5B5" w14:textId="77777777" w:rsidR="00F23C93" w:rsidRDefault="00F2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B780" w14:textId="5E00D22B" w:rsidR="00004967" w:rsidRDefault="00843F39">
    <w:pPr>
      <w:pStyle w:val="Footer"/>
    </w:pPr>
    <w:r>
      <w:t>Norm Abrahamson</w:t>
    </w:r>
    <w:r w:rsidR="00004967">
      <w:tab/>
    </w:r>
    <w:r w:rsidR="00004967">
      <w:tab/>
      <w:t>March 202</w:t>
    </w:r>
    <w: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CC34" w14:textId="77777777" w:rsidR="00004967" w:rsidRDefault="00004967" w:rsidP="008C25B0">
    <w:pPr>
      <w:pStyle w:val="Footer"/>
      <w:tabs>
        <w:tab w:val="clear" w:pos="950"/>
        <w:tab w:val="clear" w:pos="4320"/>
        <w:tab w:val="clear" w:pos="8640"/>
        <w:tab w:val="center" w:pos="4680"/>
        <w:tab w:val="right" w:pos="9360"/>
      </w:tabs>
    </w:pPr>
  </w:p>
  <w:p w14:paraId="7F696602" w14:textId="6111D125" w:rsidR="00004967" w:rsidRDefault="003318A4" w:rsidP="006D1676">
    <w:pPr>
      <w:pStyle w:val="Footer"/>
      <w:tabs>
        <w:tab w:val="clear" w:pos="950"/>
        <w:tab w:val="clear" w:pos="4320"/>
        <w:tab w:val="clear" w:pos="8640"/>
        <w:tab w:val="center" w:pos="4500"/>
        <w:tab w:val="right" w:pos="9360"/>
      </w:tabs>
      <w:jc w:val="left"/>
    </w:pPr>
    <w:r>
      <w:t>Norm Abrahamson</w:t>
    </w:r>
    <w:r w:rsidR="00004967">
      <w:tab/>
    </w:r>
    <w:r w:rsidR="00004967" w:rsidRPr="00551BF6">
      <w:rPr>
        <w:rStyle w:val="PageNumber"/>
        <w:sz w:val="24"/>
      </w:rPr>
      <w:fldChar w:fldCharType="begin"/>
    </w:r>
    <w:r w:rsidR="00004967" w:rsidRPr="00551BF6">
      <w:rPr>
        <w:rStyle w:val="PageNumber"/>
        <w:sz w:val="24"/>
      </w:rPr>
      <w:instrText xml:space="preserve"> PAGE </w:instrText>
    </w:r>
    <w:r w:rsidR="00004967" w:rsidRPr="00551BF6">
      <w:rPr>
        <w:rStyle w:val="PageNumber"/>
        <w:sz w:val="24"/>
      </w:rPr>
      <w:fldChar w:fldCharType="separate"/>
    </w:r>
    <w:r w:rsidR="00004967">
      <w:rPr>
        <w:rStyle w:val="PageNumber"/>
        <w:noProof/>
        <w:sz w:val="24"/>
      </w:rPr>
      <w:t>11</w:t>
    </w:r>
    <w:r w:rsidR="00004967" w:rsidRPr="00551BF6">
      <w:rPr>
        <w:rStyle w:val="PageNumber"/>
        <w:sz w:val="24"/>
      </w:rPr>
      <w:fldChar w:fldCharType="end"/>
    </w:r>
    <w:r w:rsidR="00004967">
      <w:tab/>
      <w:t>March 202</w:t>
    </w:r>
    <w:r w:rsidR="001C6E5A">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0C4B2" w14:textId="77777777" w:rsidR="00004967" w:rsidRDefault="00004967" w:rsidP="008C25B0">
    <w:pPr>
      <w:pStyle w:val="Footer"/>
      <w:tabs>
        <w:tab w:val="clear" w:pos="950"/>
        <w:tab w:val="clear" w:pos="4320"/>
        <w:tab w:val="clear" w:pos="8640"/>
        <w:tab w:val="center" w:pos="4680"/>
        <w:tab w:val="right" w:pos="9360"/>
      </w:tabs>
    </w:pPr>
  </w:p>
  <w:p w14:paraId="4B4F4A23" w14:textId="71688236" w:rsidR="00004967" w:rsidRDefault="00004967" w:rsidP="008C25B0">
    <w:pPr>
      <w:pStyle w:val="Footer"/>
      <w:tabs>
        <w:tab w:val="clear" w:pos="950"/>
        <w:tab w:val="clear" w:pos="4320"/>
        <w:tab w:val="clear" w:pos="8640"/>
        <w:tab w:val="center" w:pos="4680"/>
        <w:tab w:val="right" w:pos="9360"/>
      </w:tabs>
    </w:pPr>
    <w:r>
      <w:t>HL1550/</w:t>
    </w:r>
    <w:r w:rsidR="00F23C93">
      <w:fldChar w:fldCharType="begin"/>
    </w:r>
    <w:r w:rsidR="00F23C93">
      <w:instrText xml:space="preserve"> FILENAME   \* MERGEFORMAT </w:instrText>
    </w:r>
    <w:r w:rsidR="00F23C93">
      <w:fldChar w:fldCharType="separate"/>
    </w:r>
    <w:r>
      <w:rPr>
        <w:noProof/>
      </w:rPr>
      <w:t>Lundy Stability Evaluation - DRAFT 17July2017</w:t>
    </w:r>
    <w:r w:rsidR="00F23C93">
      <w:rPr>
        <w:noProof/>
      </w:rP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tab/>
    </w:r>
    <w:r>
      <w:fldChar w:fldCharType="begin"/>
    </w:r>
    <w:r>
      <w:instrText xml:space="preserve"> DATE \@ "M/d/yyyy" </w:instrText>
    </w:r>
    <w:r>
      <w:fldChar w:fldCharType="separate"/>
    </w:r>
    <w:ins w:id="1" w:author="Christie Hale" w:date="2023-03-09T12:04:00Z">
      <w:r w:rsidR="009B32C1">
        <w:rPr>
          <w:noProof/>
        </w:rPr>
        <w:t>3/9/2023</w:t>
      </w:r>
    </w:ins>
    <w:ins w:id="2" w:author="Kate Darby" w:date="2021-12-16T12:48:00Z">
      <w:del w:id="3" w:author="Christie Hale" w:date="2022-10-06T14:43:00Z">
        <w:r w:rsidR="00A55158" w:rsidDel="00C44D47">
          <w:rPr>
            <w:noProof/>
          </w:rPr>
          <w:delText>12/16/2021</w:delText>
        </w:r>
      </w:del>
    </w:ins>
    <w:del w:id="4" w:author="Christie Hale" w:date="2022-10-06T14:43:00Z">
      <w:r w:rsidDel="00C44D47">
        <w:rPr>
          <w:noProof/>
        </w:rPr>
        <w:delText>11/18/2021</w:delText>
      </w:r>
    </w:del>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6E63" w14:textId="745E32F7" w:rsidR="00004967" w:rsidRPr="00A04186" w:rsidRDefault="00843F39" w:rsidP="002F7B0B">
    <w:pPr>
      <w:pStyle w:val="Footer"/>
      <w:tabs>
        <w:tab w:val="clear" w:pos="950"/>
        <w:tab w:val="clear" w:pos="4320"/>
        <w:tab w:val="clear" w:pos="8640"/>
        <w:tab w:val="center" w:pos="4500"/>
        <w:tab w:val="right" w:pos="9360"/>
      </w:tabs>
    </w:pPr>
    <w:r>
      <w:t>Norm Abrahamson</w:t>
    </w:r>
    <w:r w:rsidR="00004967">
      <w:tab/>
    </w:r>
    <w:r w:rsidR="00004967">
      <w:tab/>
    </w:r>
    <w:r>
      <w:t>March 2023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0F72" w14:textId="77777777" w:rsidR="00004967" w:rsidRDefault="00004967" w:rsidP="002974C6">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EADD" w14:textId="77777777" w:rsidR="00F23C93" w:rsidRDefault="00F23C93">
      <w:bookmarkStart w:id="0" w:name="_Hlk482266586"/>
      <w:bookmarkEnd w:id="0"/>
      <w:r>
        <w:separator/>
      </w:r>
    </w:p>
  </w:footnote>
  <w:footnote w:type="continuationSeparator" w:id="0">
    <w:p w14:paraId="1ABE83EF" w14:textId="77777777" w:rsidR="00F23C93" w:rsidRDefault="00F23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CCDC0" w14:textId="573F915A" w:rsidR="00004967" w:rsidRPr="002D2456" w:rsidRDefault="00004967" w:rsidP="00551BF6">
    <w:pPr>
      <w:pStyle w:val="Header"/>
      <w:rPr>
        <w:color w:val="auto"/>
      </w:rPr>
    </w:pPr>
    <w:r>
      <w:rPr>
        <w:color w:val="auto"/>
      </w:rPr>
      <w:tab/>
    </w:r>
  </w:p>
  <w:p w14:paraId="10DE0D94" w14:textId="77777777" w:rsidR="00004967" w:rsidRDefault="00004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7E80" w14:textId="747DBFEA" w:rsidR="00004967" w:rsidRDefault="00004967" w:rsidP="00357454">
    <w:pPr>
      <w:pStyle w:val="Header"/>
      <w:rPr>
        <w:color w:val="auto"/>
      </w:rPr>
    </w:pPr>
  </w:p>
  <w:p w14:paraId="535A198C" w14:textId="77777777" w:rsidR="00004967" w:rsidRPr="004E36B4" w:rsidRDefault="00004967" w:rsidP="00357454">
    <w:pPr>
      <w:pStyle w:val="Header"/>
      <w:rPr>
        <w:color w:val="aut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885D9" w14:textId="73E7586C" w:rsidR="00004967" w:rsidRPr="004E36B4" w:rsidRDefault="00004967" w:rsidP="00357454">
    <w:pPr>
      <w:pStyle w:val="Header"/>
      <w:rPr>
        <w:color w:val="auto"/>
      </w:rPr>
    </w:pPr>
    <w:r>
      <w:rPr>
        <w:noProof/>
        <w:lang w:eastAsia="zh-CN"/>
      </w:rPr>
      <w:drawing>
        <wp:anchor distT="0" distB="0" distL="114300" distR="114300" simplePos="0" relativeHeight="251663360" behindDoc="0" locked="0" layoutInCell="1" allowOverlap="1" wp14:anchorId="5877EEE5" wp14:editId="0C14B2CB">
          <wp:simplePos x="0" y="0"/>
          <wp:positionH relativeFrom="rightMargin">
            <wp:posOffset>-1042670</wp:posOffset>
          </wp:positionH>
          <wp:positionV relativeFrom="paragraph">
            <wp:posOffset>-158115</wp:posOffset>
          </wp:positionV>
          <wp:extent cx="1042416" cy="338328"/>
          <wp:effectExtent l="0" t="0" r="5715"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042416" cy="3383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auto"/>
      </w:rPr>
      <w:t xml:space="preserve">DRAFT FOR REVIEW </w:t>
    </w:r>
    <w:r w:rsidRPr="004E36B4">
      <w:rPr>
        <w:color w:val="auto"/>
      </w:rPr>
      <w:t>ONLY</w:t>
    </w:r>
    <w:r w:rsidRPr="004E36B4">
      <w:rPr>
        <w:noProof/>
        <w:color w:val="auto"/>
        <w:lang w:eastAsia="zh-CN"/>
      </w:rPr>
      <w:t xml:space="preserve"> </w:t>
    </w:r>
    <w:r w:rsidRPr="004E36B4">
      <w:rPr>
        <w:color w:val="auto"/>
      </w:rPr>
      <w:tab/>
    </w:r>
  </w:p>
  <w:p w14:paraId="0D381C93" w14:textId="77777777" w:rsidR="00004967" w:rsidRPr="004E36B4" w:rsidRDefault="00004967" w:rsidP="00357454">
    <w:pPr>
      <w:pStyle w:val="Header"/>
      <w:rPr>
        <w:color w:val="auto"/>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1E8D" w14:textId="58E3F915" w:rsidR="00004967" w:rsidRDefault="00004967" w:rsidP="00F6605B">
    <w:pPr>
      <w:pStyle w:val="BodyText"/>
    </w:pPr>
    <w:r>
      <w:rPr>
        <w:noProof/>
        <w:lang w:eastAsia="zh-CN"/>
      </w:rPr>
      <w:drawing>
        <wp:anchor distT="0" distB="0" distL="114300" distR="114300" simplePos="0" relativeHeight="251681792" behindDoc="0" locked="0" layoutInCell="1" allowOverlap="1" wp14:anchorId="54E0C6CB" wp14:editId="4E372AF8">
          <wp:simplePos x="0" y="0"/>
          <wp:positionH relativeFrom="column">
            <wp:posOffset>4477657</wp:posOffset>
          </wp:positionH>
          <wp:positionV relativeFrom="paragraph">
            <wp:posOffset>-207645</wp:posOffset>
          </wp:positionV>
          <wp:extent cx="1038225" cy="33337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038225" cy="333375"/>
                  </a:xfrm>
                  <a:prstGeom prst="rect">
                    <a:avLst/>
                  </a:prstGeom>
                  <a:noFill/>
                  <a:ln w="9525">
                    <a:noFill/>
                    <a:miter lim="800000"/>
                    <a:headEnd/>
                    <a:tailEnd/>
                  </a:ln>
                </pic:spPr>
              </pic:pic>
            </a:graphicData>
          </a:graphic>
        </wp:anchor>
      </w:drawing>
    </w:r>
  </w:p>
  <w:p w14:paraId="56D8C3EA" w14:textId="04D02394" w:rsidR="00004967" w:rsidRDefault="00004967" w:rsidP="00F6605B">
    <w:pPr>
      <w:pStyle w:val="Header"/>
      <w:spacing w:after="240"/>
      <w:jc w:val="center"/>
      <w:rPr>
        <w:b/>
        <w:color w:val="auto"/>
      </w:rPr>
    </w:pPr>
    <w:r w:rsidRPr="00F6605B">
      <w:rPr>
        <w:b/>
        <w:color w:val="auto"/>
      </w:rPr>
      <w:t>TABLE OF CONTENTS (Continued)</w:t>
    </w:r>
  </w:p>
  <w:p w14:paraId="179D0840" w14:textId="75013747" w:rsidR="00004967" w:rsidRPr="004E36B4" w:rsidRDefault="00004967" w:rsidP="00F6605B">
    <w:pPr>
      <w:pStyle w:val="Header"/>
      <w:spacing w:after="240"/>
      <w:jc w:val="right"/>
      <w:rPr>
        <w:color w:val="auto"/>
      </w:rPr>
    </w:pPr>
    <w:r w:rsidRPr="00F6605B">
      <w:rPr>
        <w:b/>
        <w:color w:val="auto"/>
        <w:u w:val="single"/>
      </w:rPr>
      <w:t>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A37C" w14:textId="55147455" w:rsidR="00004967" w:rsidRDefault="00004967" w:rsidP="00F6605B">
    <w:pPr>
      <w:pStyle w:val="BodyText"/>
      <w:spacing w:after="360"/>
    </w:pPr>
    <w:r>
      <w:rPr>
        <w:noProof/>
        <w:lang w:eastAsia="zh-CN"/>
      </w:rPr>
      <w:drawing>
        <wp:anchor distT="0" distB="0" distL="114300" distR="114300" simplePos="0" relativeHeight="251683840" behindDoc="0" locked="0" layoutInCell="1" allowOverlap="1" wp14:anchorId="1F79F35D" wp14:editId="2479EE3C">
          <wp:simplePos x="0" y="0"/>
          <wp:positionH relativeFrom="column">
            <wp:posOffset>4477657</wp:posOffset>
          </wp:positionH>
          <wp:positionV relativeFrom="paragraph">
            <wp:posOffset>-207645</wp:posOffset>
          </wp:positionV>
          <wp:extent cx="1038225" cy="333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038225" cy="333375"/>
                  </a:xfrm>
                  <a:prstGeom prst="rect">
                    <a:avLst/>
                  </a:prstGeom>
                  <a:noFill/>
                  <a:ln w="9525">
                    <a:noFill/>
                    <a:miter lim="800000"/>
                    <a:headEnd/>
                    <a:tailEnd/>
                  </a:ln>
                </pic:spPr>
              </pic:pic>
            </a:graphicData>
          </a:graphic>
        </wp:anchor>
      </w:drawing>
    </w:r>
  </w:p>
  <w:p w14:paraId="38E0B484" w14:textId="53957265" w:rsidR="00004967" w:rsidRPr="004E36B4" w:rsidRDefault="00004967" w:rsidP="00F6605B">
    <w:pPr>
      <w:pStyle w:val="Header"/>
      <w:spacing w:before="240" w:after="240"/>
      <w:jc w:val="center"/>
      <w:rPr>
        <w:color w:val="auto"/>
      </w:rPr>
    </w:pPr>
    <w:r w:rsidRPr="00F6605B">
      <w:rPr>
        <w:b/>
        <w:color w:val="auto"/>
      </w:rPr>
      <w:t>TABLE OF CONTENTS (</w:t>
    </w:r>
    <w:r>
      <w:rPr>
        <w:b/>
        <w:color w:val="auto"/>
      </w:rPr>
      <w:t>c</w:t>
    </w:r>
    <w:r w:rsidRPr="00F6605B">
      <w:rPr>
        <w:b/>
        <w:color w:val="auto"/>
      </w:rPr>
      <w:t>ontinued)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B049" w14:textId="4A266F49" w:rsidR="00004967" w:rsidRDefault="00004967" w:rsidP="002F7B0B">
    <w:pPr>
      <w:pStyle w:val="Header"/>
      <w:rPr>
        <w:color w:val="auto"/>
      </w:rPr>
    </w:pPr>
  </w:p>
  <w:p w14:paraId="54DDB0EB" w14:textId="77777777" w:rsidR="00004967" w:rsidRPr="004E36B4" w:rsidRDefault="00004967" w:rsidP="002F7B0B">
    <w:pPr>
      <w:pStyle w:val="Header"/>
      <w:rPr>
        <w:color w:val="auto"/>
      </w:rPr>
    </w:pPr>
  </w:p>
  <w:p w14:paraId="07E42D44" w14:textId="77777777" w:rsidR="00004967" w:rsidRDefault="00004967" w:rsidP="0035745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05FA" w14:textId="77777777" w:rsidR="00004967" w:rsidRPr="00A04186" w:rsidRDefault="00004967" w:rsidP="00357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A9E33E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3E8838E8"/>
    <w:lvl w:ilvl="0">
      <w:start w:val="1"/>
      <w:numFmt w:val="decimal"/>
      <w:pStyle w:val="ListNumber"/>
      <w:lvlText w:val="%1."/>
      <w:lvlJc w:val="left"/>
      <w:pPr>
        <w:tabs>
          <w:tab w:val="num" w:pos="360"/>
        </w:tabs>
        <w:ind w:left="360" w:hanging="360"/>
      </w:pPr>
    </w:lvl>
  </w:abstractNum>
  <w:abstractNum w:abstractNumId="2" w15:restartNumberingAfterBreak="0">
    <w:nsid w:val="0E7F559E"/>
    <w:multiLevelType w:val="multilevel"/>
    <w:tmpl w:val="94F4D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B42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473886"/>
    <w:multiLevelType w:val="hybridMultilevel"/>
    <w:tmpl w:val="31F28C42"/>
    <w:lvl w:ilvl="0" w:tplc="4D4A8B5E">
      <w:start w:val="1"/>
      <w:numFmt w:val="decimal"/>
      <w:lvlText w:val="%1."/>
      <w:lvlJc w:val="left"/>
      <w:pPr>
        <w:tabs>
          <w:tab w:val="num" w:pos="720"/>
        </w:tabs>
        <w:ind w:left="720" w:hanging="360"/>
      </w:pPr>
    </w:lvl>
    <w:lvl w:ilvl="1" w:tplc="22CE9B56" w:tentative="1">
      <w:start w:val="1"/>
      <w:numFmt w:val="decimal"/>
      <w:lvlText w:val="%2."/>
      <w:lvlJc w:val="left"/>
      <w:pPr>
        <w:tabs>
          <w:tab w:val="num" w:pos="1440"/>
        </w:tabs>
        <w:ind w:left="1440" w:hanging="360"/>
      </w:pPr>
    </w:lvl>
    <w:lvl w:ilvl="2" w:tplc="DC24F49C" w:tentative="1">
      <w:start w:val="1"/>
      <w:numFmt w:val="decimal"/>
      <w:lvlText w:val="%3."/>
      <w:lvlJc w:val="left"/>
      <w:pPr>
        <w:tabs>
          <w:tab w:val="num" w:pos="2160"/>
        </w:tabs>
        <w:ind w:left="2160" w:hanging="360"/>
      </w:pPr>
    </w:lvl>
    <w:lvl w:ilvl="3" w:tplc="A04E6B24" w:tentative="1">
      <w:start w:val="1"/>
      <w:numFmt w:val="decimal"/>
      <w:lvlText w:val="%4."/>
      <w:lvlJc w:val="left"/>
      <w:pPr>
        <w:tabs>
          <w:tab w:val="num" w:pos="2880"/>
        </w:tabs>
        <w:ind w:left="2880" w:hanging="360"/>
      </w:pPr>
    </w:lvl>
    <w:lvl w:ilvl="4" w:tplc="B8842CD0" w:tentative="1">
      <w:start w:val="1"/>
      <w:numFmt w:val="decimal"/>
      <w:lvlText w:val="%5."/>
      <w:lvlJc w:val="left"/>
      <w:pPr>
        <w:tabs>
          <w:tab w:val="num" w:pos="3600"/>
        </w:tabs>
        <w:ind w:left="3600" w:hanging="360"/>
      </w:pPr>
    </w:lvl>
    <w:lvl w:ilvl="5" w:tplc="895AD402" w:tentative="1">
      <w:start w:val="1"/>
      <w:numFmt w:val="decimal"/>
      <w:lvlText w:val="%6."/>
      <w:lvlJc w:val="left"/>
      <w:pPr>
        <w:tabs>
          <w:tab w:val="num" w:pos="4320"/>
        </w:tabs>
        <w:ind w:left="4320" w:hanging="360"/>
      </w:pPr>
    </w:lvl>
    <w:lvl w:ilvl="6" w:tplc="DEDE7D8A" w:tentative="1">
      <w:start w:val="1"/>
      <w:numFmt w:val="decimal"/>
      <w:lvlText w:val="%7."/>
      <w:lvlJc w:val="left"/>
      <w:pPr>
        <w:tabs>
          <w:tab w:val="num" w:pos="5040"/>
        </w:tabs>
        <w:ind w:left="5040" w:hanging="360"/>
      </w:pPr>
    </w:lvl>
    <w:lvl w:ilvl="7" w:tplc="B958D744" w:tentative="1">
      <w:start w:val="1"/>
      <w:numFmt w:val="decimal"/>
      <w:lvlText w:val="%8."/>
      <w:lvlJc w:val="left"/>
      <w:pPr>
        <w:tabs>
          <w:tab w:val="num" w:pos="5760"/>
        </w:tabs>
        <w:ind w:left="5760" w:hanging="360"/>
      </w:pPr>
    </w:lvl>
    <w:lvl w:ilvl="8" w:tplc="031C9526" w:tentative="1">
      <w:start w:val="1"/>
      <w:numFmt w:val="decimal"/>
      <w:lvlText w:val="%9."/>
      <w:lvlJc w:val="left"/>
      <w:pPr>
        <w:tabs>
          <w:tab w:val="num" w:pos="6480"/>
        </w:tabs>
        <w:ind w:left="6480" w:hanging="360"/>
      </w:pPr>
    </w:lvl>
  </w:abstractNum>
  <w:abstractNum w:abstractNumId="5" w15:restartNumberingAfterBreak="0">
    <w:nsid w:val="3A811D99"/>
    <w:multiLevelType w:val="multilevel"/>
    <w:tmpl w:val="CBEA6A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BEF75AA"/>
    <w:multiLevelType w:val="hybridMultilevel"/>
    <w:tmpl w:val="BB3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50A69"/>
    <w:multiLevelType w:val="hybridMultilevel"/>
    <w:tmpl w:val="38DA8B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FE5E1D"/>
    <w:multiLevelType w:val="singleLevel"/>
    <w:tmpl w:val="450EADD4"/>
    <w:lvl w:ilvl="0">
      <w:start w:val="1"/>
      <w:numFmt w:val="bullet"/>
      <w:pStyle w:val="ListBullet"/>
      <w:lvlText w:val=""/>
      <w:lvlJc w:val="left"/>
      <w:pPr>
        <w:tabs>
          <w:tab w:val="num" w:pos="907"/>
        </w:tabs>
        <w:ind w:left="907" w:hanging="360"/>
      </w:pPr>
      <w:rPr>
        <w:rFonts w:ascii="Symbol" w:hAnsi="Symbol" w:hint="default"/>
      </w:rPr>
    </w:lvl>
  </w:abstractNum>
  <w:abstractNum w:abstractNumId="9" w15:restartNumberingAfterBreak="0">
    <w:nsid w:val="44EC5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D46737"/>
    <w:multiLevelType w:val="hybridMultilevel"/>
    <w:tmpl w:val="0CE03EB6"/>
    <w:lvl w:ilvl="0" w:tplc="268C2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C295C"/>
    <w:multiLevelType w:val="multilevel"/>
    <w:tmpl w:val="325AFF4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D6C67F5"/>
    <w:multiLevelType w:val="hybridMultilevel"/>
    <w:tmpl w:val="F01AB0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08C5DB4"/>
    <w:multiLevelType w:val="hybridMultilevel"/>
    <w:tmpl w:val="1504B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B04181"/>
    <w:multiLevelType w:val="hybridMultilevel"/>
    <w:tmpl w:val="E448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35CB3"/>
    <w:multiLevelType w:val="hybridMultilevel"/>
    <w:tmpl w:val="E4485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4301A"/>
    <w:multiLevelType w:val="hybridMultilevel"/>
    <w:tmpl w:val="32462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70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1E40CB"/>
    <w:multiLevelType w:val="hybridMultilevel"/>
    <w:tmpl w:val="E74623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A84CF9"/>
    <w:multiLevelType w:val="hybridMultilevel"/>
    <w:tmpl w:val="5866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A5ADF"/>
    <w:multiLevelType w:val="hybridMultilevel"/>
    <w:tmpl w:val="AC0A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C64DD"/>
    <w:multiLevelType w:val="multilevel"/>
    <w:tmpl w:val="A60A4D5E"/>
    <w:lvl w:ilvl="0">
      <w:start w:val="1"/>
      <w:numFmt w:val="bullet"/>
      <w:pStyle w:val="BulletList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B0899"/>
    <w:multiLevelType w:val="hybridMultilevel"/>
    <w:tmpl w:val="582CF5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E79C8"/>
    <w:multiLevelType w:val="hybridMultilevel"/>
    <w:tmpl w:val="1AC674DC"/>
    <w:lvl w:ilvl="0" w:tplc="AD58B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B1FF3"/>
    <w:multiLevelType w:val="hybridMultilevel"/>
    <w:tmpl w:val="CF1E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A140F"/>
    <w:multiLevelType w:val="hybridMultilevel"/>
    <w:tmpl w:val="AC4A3E36"/>
    <w:lvl w:ilvl="0" w:tplc="09B011D2">
      <w:start w:val="1"/>
      <w:numFmt w:val="bullet"/>
      <w:pStyle w:val="ListBullet2"/>
      <w:lvlText w:val="–"/>
      <w:lvlJc w:val="left"/>
      <w:pPr>
        <w:tabs>
          <w:tab w:val="num" w:pos="720"/>
        </w:tabs>
        <w:ind w:left="720" w:hanging="360"/>
      </w:pPr>
      <w:rPr>
        <w:rFonts w:ascii="Times New Roman" w:hAnsi="Times New Roman" w:cs="Times New Roman" w:hint="default"/>
        <w:b w:val="0"/>
        <w:i w:val="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B306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1"/>
  </w:num>
  <w:num w:numId="2">
    <w:abstractNumId w:val="24"/>
  </w:num>
  <w:num w:numId="3">
    <w:abstractNumId w:val="23"/>
  </w:num>
  <w:num w:numId="4">
    <w:abstractNumId w:val="10"/>
  </w:num>
  <w:num w:numId="5">
    <w:abstractNumId w:val="22"/>
  </w:num>
  <w:num w:numId="6">
    <w:abstractNumId w:val="16"/>
  </w:num>
  <w:num w:numId="7">
    <w:abstractNumId w:val="14"/>
  </w:num>
  <w:num w:numId="8">
    <w:abstractNumId w:val="15"/>
  </w:num>
  <w:num w:numId="9">
    <w:abstractNumId w:val="20"/>
  </w:num>
  <w:num w:numId="10">
    <w:abstractNumId w:val="2"/>
  </w:num>
  <w:num w:numId="11">
    <w:abstractNumId w:val="7"/>
  </w:num>
  <w:num w:numId="12">
    <w:abstractNumId w:val="18"/>
  </w:num>
  <w:num w:numId="13">
    <w:abstractNumId w:val="4"/>
  </w:num>
  <w:num w:numId="14">
    <w:abstractNumId w:val="5"/>
  </w:num>
  <w:num w:numId="15">
    <w:abstractNumId w:val="19"/>
  </w:num>
  <w:num w:numId="16">
    <w:abstractNumId w:val="13"/>
  </w:num>
  <w:num w:numId="17">
    <w:abstractNumId w:val="10"/>
  </w:num>
  <w:num w:numId="18">
    <w:abstractNumId w:val="10"/>
  </w:num>
  <w:num w:numId="19">
    <w:abstractNumId w:val="10"/>
  </w:num>
  <w:num w:numId="20">
    <w:abstractNumId w:val="10"/>
  </w:num>
  <w:num w:numId="21">
    <w:abstractNumId w:val="5"/>
  </w:num>
  <w:num w:numId="22">
    <w:abstractNumId w:val="6"/>
  </w:num>
  <w:num w:numId="23">
    <w:abstractNumId w:val="10"/>
  </w:num>
  <w:num w:numId="24">
    <w:abstractNumId w:val="11"/>
  </w:num>
  <w:num w:numId="25">
    <w:abstractNumId w:val="11"/>
  </w:num>
  <w:num w:numId="26">
    <w:abstractNumId w:val="11"/>
  </w:num>
  <w:num w:numId="27">
    <w:abstractNumId w:val="11"/>
  </w:num>
  <w:num w:numId="28">
    <w:abstractNumId w:val="8"/>
  </w:num>
  <w:num w:numId="29">
    <w:abstractNumId w:val="0"/>
  </w:num>
  <w:num w:numId="30">
    <w:abstractNumId w:val="25"/>
  </w:num>
  <w:num w:numId="31">
    <w:abstractNumId w:val="1"/>
  </w:num>
  <w:num w:numId="32">
    <w:abstractNumId w:val="12"/>
  </w:num>
  <w:num w:numId="33">
    <w:abstractNumId w:val="9"/>
  </w:num>
  <w:num w:numId="34">
    <w:abstractNumId w:val="3"/>
  </w:num>
  <w:num w:numId="35">
    <w:abstractNumId w:val="17"/>
  </w:num>
  <w:num w:numId="36">
    <w:abstractNumId w:val="2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e Hale">
    <w15:presenceInfo w15:providerId="AD" w15:userId="S::CHale@geosyntec.com::c1d6f004-26a9-424b-b131-fe7be6c1dc8a"/>
  </w15:person>
  <w15:person w15:author="Kate Darby">
    <w15:presenceInfo w15:providerId="None" w15:userId="Kate Dar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917"/>
    <w:rsid w:val="000008B5"/>
    <w:rsid w:val="00001246"/>
    <w:rsid w:val="000020AB"/>
    <w:rsid w:val="00002488"/>
    <w:rsid w:val="00003FBA"/>
    <w:rsid w:val="00004967"/>
    <w:rsid w:val="00004A63"/>
    <w:rsid w:val="00006899"/>
    <w:rsid w:val="00010E95"/>
    <w:rsid w:val="00013862"/>
    <w:rsid w:val="00014ECC"/>
    <w:rsid w:val="00017A6E"/>
    <w:rsid w:val="00021B21"/>
    <w:rsid w:val="00021C37"/>
    <w:rsid w:val="00022842"/>
    <w:rsid w:val="0002446B"/>
    <w:rsid w:val="000247C8"/>
    <w:rsid w:val="00024859"/>
    <w:rsid w:val="00024C69"/>
    <w:rsid w:val="00027572"/>
    <w:rsid w:val="00027692"/>
    <w:rsid w:val="000300DC"/>
    <w:rsid w:val="00030FC5"/>
    <w:rsid w:val="00033A49"/>
    <w:rsid w:val="00034193"/>
    <w:rsid w:val="00036F21"/>
    <w:rsid w:val="0003778C"/>
    <w:rsid w:val="00040BA7"/>
    <w:rsid w:val="00041D71"/>
    <w:rsid w:val="0004320B"/>
    <w:rsid w:val="000442C2"/>
    <w:rsid w:val="000458A3"/>
    <w:rsid w:val="00046E64"/>
    <w:rsid w:val="000516CF"/>
    <w:rsid w:val="00051D77"/>
    <w:rsid w:val="00052EAB"/>
    <w:rsid w:val="00053281"/>
    <w:rsid w:val="00053EDA"/>
    <w:rsid w:val="000546D9"/>
    <w:rsid w:val="00055642"/>
    <w:rsid w:val="000572DB"/>
    <w:rsid w:val="00057AB1"/>
    <w:rsid w:val="00060245"/>
    <w:rsid w:val="00060372"/>
    <w:rsid w:val="00060CA5"/>
    <w:rsid w:val="000618E2"/>
    <w:rsid w:val="00062D3B"/>
    <w:rsid w:val="000654EC"/>
    <w:rsid w:val="00065DCE"/>
    <w:rsid w:val="0007037A"/>
    <w:rsid w:val="0007067A"/>
    <w:rsid w:val="000708AE"/>
    <w:rsid w:val="00070948"/>
    <w:rsid w:val="000726D1"/>
    <w:rsid w:val="0007438D"/>
    <w:rsid w:val="000745F8"/>
    <w:rsid w:val="0007474A"/>
    <w:rsid w:val="00074EC0"/>
    <w:rsid w:val="000752E2"/>
    <w:rsid w:val="000753EE"/>
    <w:rsid w:val="0007688A"/>
    <w:rsid w:val="00080D5E"/>
    <w:rsid w:val="000812B4"/>
    <w:rsid w:val="00081B4A"/>
    <w:rsid w:val="00081EA1"/>
    <w:rsid w:val="00081EE1"/>
    <w:rsid w:val="00083576"/>
    <w:rsid w:val="00084AAB"/>
    <w:rsid w:val="00084BB2"/>
    <w:rsid w:val="00084C6E"/>
    <w:rsid w:val="00084DDB"/>
    <w:rsid w:val="00084F9F"/>
    <w:rsid w:val="00085905"/>
    <w:rsid w:val="00087B2F"/>
    <w:rsid w:val="0009355C"/>
    <w:rsid w:val="0009425F"/>
    <w:rsid w:val="00095B57"/>
    <w:rsid w:val="000A075F"/>
    <w:rsid w:val="000A3A54"/>
    <w:rsid w:val="000A3D24"/>
    <w:rsid w:val="000A5DE6"/>
    <w:rsid w:val="000A61C3"/>
    <w:rsid w:val="000A656E"/>
    <w:rsid w:val="000A6C5B"/>
    <w:rsid w:val="000A7556"/>
    <w:rsid w:val="000A779F"/>
    <w:rsid w:val="000B038C"/>
    <w:rsid w:val="000B137C"/>
    <w:rsid w:val="000B2988"/>
    <w:rsid w:val="000B2E30"/>
    <w:rsid w:val="000B2E47"/>
    <w:rsid w:val="000B2FC8"/>
    <w:rsid w:val="000B3270"/>
    <w:rsid w:val="000B33C9"/>
    <w:rsid w:val="000B3CDE"/>
    <w:rsid w:val="000B3E52"/>
    <w:rsid w:val="000B433E"/>
    <w:rsid w:val="000B496D"/>
    <w:rsid w:val="000B5E54"/>
    <w:rsid w:val="000B6292"/>
    <w:rsid w:val="000B6624"/>
    <w:rsid w:val="000B786A"/>
    <w:rsid w:val="000B7A42"/>
    <w:rsid w:val="000C0EDF"/>
    <w:rsid w:val="000C18E7"/>
    <w:rsid w:val="000C2658"/>
    <w:rsid w:val="000C2782"/>
    <w:rsid w:val="000C505B"/>
    <w:rsid w:val="000C5297"/>
    <w:rsid w:val="000C652A"/>
    <w:rsid w:val="000C68DE"/>
    <w:rsid w:val="000C6DBD"/>
    <w:rsid w:val="000D0680"/>
    <w:rsid w:val="000D2633"/>
    <w:rsid w:val="000D3935"/>
    <w:rsid w:val="000D4DCF"/>
    <w:rsid w:val="000D5CF7"/>
    <w:rsid w:val="000D7A13"/>
    <w:rsid w:val="000E172A"/>
    <w:rsid w:val="000E1E7D"/>
    <w:rsid w:val="000E1EE1"/>
    <w:rsid w:val="000E2C5B"/>
    <w:rsid w:val="000E6CF6"/>
    <w:rsid w:val="000E7D8E"/>
    <w:rsid w:val="000F0AA8"/>
    <w:rsid w:val="000F1496"/>
    <w:rsid w:val="000F3065"/>
    <w:rsid w:val="000F4A65"/>
    <w:rsid w:val="000F4D28"/>
    <w:rsid w:val="000F4D41"/>
    <w:rsid w:val="000F5136"/>
    <w:rsid w:val="000F558A"/>
    <w:rsid w:val="000F6FC1"/>
    <w:rsid w:val="00102B8F"/>
    <w:rsid w:val="00104CE2"/>
    <w:rsid w:val="00105E4B"/>
    <w:rsid w:val="001065DA"/>
    <w:rsid w:val="00110927"/>
    <w:rsid w:val="00111C1D"/>
    <w:rsid w:val="00111D9D"/>
    <w:rsid w:val="00112138"/>
    <w:rsid w:val="001132B6"/>
    <w:rsid w:val="001153F6"/>
    <w:rsid w:val="00115BB6"/>
    <w:rsid w:val="001171F1"/>
    <w:rsid w:val="001200CA"/>
    <w:rsid w:val="001205D4"/>
    <w:rsid w:val="00120F16"/>
    <w:rsid w:val="001213CE"/>
    <w:rsid w:val="00126211"/>
    <w:rsid w:val="001273FD"/>
    <w:rsid w:val="00131968"/>
    <w:rsid w:val="00132D2B"/>
    <w:rsid w:val="001347D0"/>
    <w:rsid w:val="00135077"/>
    <w:rsid w:val="001351BE"/>
    <w:rsid w:val="0013565C"/>
    <w:rsid w:val="001401C7"/>
    <w:rsid w:val="0014195D"/>
    <w:rsid w:val="00142668"/>
    <w:rsid w:val="001426F5"/>
    <w:rsid w:val="00143E89"/>
    <w:rsid w:val="00143F63"/>
    <w:rsid w:val="00144134"/>
    <w:rsid w:val="001468CC"/>
    <w:rsid w:val="001507AD"/>
    <w:rsid w:val="00150E0F"/>
    <w:rsid w:val="001516EE"/>
    <w:rsid w:val="001529EA"/>
    <w:rsid w:val="0015420C"/>
    <w:rsid w:val="00154BB7"/>
    <w:rsid w:val="001553E1"/>
    <w:rsid w:val="00155808"/>
    <w:rsid w:val="00155A8E"/>
    <w:rsid w:val="001569BE"/>
    <w:rsid w:val="00162BA1"/>
    <w:rsid w:val="00162C5B"/>
    <w:rsid w:val="0016417F"/>
    <w:rsid w:val="00164D4F"/>
    <w:rsid w:val="001658AF"/>
    <w:rsid w:val="00167D69"/>
    <w:rsid w:val="00170B33"/>
    <w:rsid w:val="00172721"/>
    <w:rsid w:val="00172C67"/>
    <w:rsid w:val="00174EA6"/>
    <w:rsid w:val="0017502B"/>
    <w:rsid w:val="00176E0A"/>
    <w:rsid w:val="0017706A"/>
    <w:rsid w:val="0017797C"/>
    <w:rsid w:val="00180E42"/>
    <w:rsid w:val="00181887"/>
    <w:rsid w:val="001839A2"/>
    <w:rsid w:val="00183E8E"/>
    <w:rsid w:val="00184246"/>
    <w:rsid w:val="0018443D"/>
    <w:rsid w:val="001858AE"/>
    <w:rsid w:val="00185AFC"/>
    <w:rsid w:val="001873D8"/>
    <w:rsid w:val="001875F1"/>
    <w:rsid w:val="00187A22"/>
    <w:rsid w:val="00190444"/>
    <w:rsid w:val="00193521"/>
    <w:rsid w:val="00194C5B"/>
    <w:rsid w:val="001954D0"/>
    <w:rsid w:val="00195734"/>
    <w:rsid w:val="00195CA5"/>
    <w:rsid w:val="0019768C"/>
    <w:rsid w:val="0019790E"/>
    <w:rsid w:val="00197C4D"/>
    <w:rsid w:val="001A26AF"/>
    <w:rsid w:val="001A360D"/>
    <w:rsid w:val="001A680A"/>
    <w:rsid w:val="001B043B"/>
    <w:rsid w:val="001B1156"/>
    <w:rsid w:val="001B13E2"/>
    <w:rsid w:val="001B2584"/>
    <w:rsid w:val="001B2629"/>
    <w:rsid w:val="001B2ED0"/>
    <w:rsid w:val="001B43B2"/>
    <w:rsid w:val="001B543D"/>
    <w:rsid w:val="001B5B7D"/>
    <w:rsid w:val="001B72E6"/>
    <w:rsid w:val="001B7A0C"/>
    <w:rsid w:val="001C0DAD"/>
    <w:rsid w:val="001C1904"/>
    <w:rsid w:val="001C2685"/>
    <w:rsid w:val="001C3A24"/>
    <w:rsid w:val="001C4F61"/>
    <w:rsid w:val="001C5757"/>
    <w:rsid w:val="001C57E4"/>
    <w:rsid w:val="001C6D72"/>
    <w:rsid w:val="001C6E5A"/>
    <w:rsid w:val="001D1C35"/>
    <w:rsid w:val="001D1C98"/>
    <w:rsid w:val="001D2154"/>
    <w:rsid w:val="001D6294"/>
    <w:rsid w:val="001E00AD"/>
    <w:rsid w:val="001E1D1C"/>
    <w:rsid w:val="001E2099"/>
    <w:rsid w:val="001E361E"/>
    <w:rsid w:val="001E4554"/>
    <w:rsid w:val="001E5B1B"/>
    <w:rsid w:val="001F0EA0"/>
    <w:rsid w:val="001F103A"/>
    <w:rsid w:val="001F1046"/>
    <w:rsid w:val="001F23A2"/>
    <w:rsid w:val="001F2AE6"/>
    <w:rsid w:val="001F4A42"/>
    <w:rsid w:val="001F52F7"/>
    <w:rsid w:val="001F5557"/>
    <w:rsid w:val="001F6701"/>
    <w:rsid w:val="001F74DA"/>
    <w:rsid w:val="00200952"/>
    <w:rsid w:val="002019C0"/>
    <w:rsid w:val="00202773"/>
    <w:rsid w:val="00207836"/>
    <w:rsid w:val="00207CB5"/>
    <w:rsid w:val="00210BC9"/>
    <w:rsid w:val="0021125E"/>
    <w:rsid w:val="00213984"/>
    <w:rsid w:val="0021663B"/>
    <w:rsid w:val="002167CB"/>
    <w:rsid w:val="00216D84"/>
    <w:rsid w:val="00216E47"/>
    <w:rsid w:val="002176BD"/>
    <w:rsid w:val="00217A7E"/>
    <w:rsid w:val="002200C0"/>
    <w:rsid w:val="00220A9A"/>
    <w:rsid w:val="002213CE"/>
    <w:rsid w:val="0022204B"/>
    <w:rsid w:val="00224551"/>
    <w:rsid w:val="002257C6"/>
    <w:rsid w:val="002303BB"/>
    <w:rsid w:val="00230963"/>
    <w:rsid w:val="002316DB"/>
    <w:rsid w:val="00231C6C"/>
    <w:rsid w:val="00235898"/>
    <w:rsid w:val="00241191"/>
    <w:rsid w:val="002432C7"/>
    <w:rsid w:val="00243BF0"/>
    <w:rsid w:val="00244FA8"/>
    <w:rsid w:val="00245A1F"/>
    <w:rsid w:val="00246350"/>
    <w:rsid w:val="002511C9"/>
    <w:rsid w:val="002519A9"/>
    <w:rsid w:val="002521CF"/>
    <w:rsid w:val="0025258D"/>
    <w:rsid w:val="00253336"/>
    <w:rsid w:val="0025627F"/>
    <w:rsid w:val="002563E7"/>
    <w:rsid w:val="002576A7"/>
    <w:rsid w:val="002629F8"/>
    <w:rsid w:val="00265919"/>
    <w:rsid w:val="00266267"/>
    <w:rsid w:val="00267342"/>
    <w:rsid w:val="002678F3"/>
    <w:rsid w:val="002700E5"/>
    <w:rsid w:val="0027057A"/>
    <w:rsid w:val="00274C37"/>
    <w:rsid w:val="00274FD0"/>
    <w:rsid w:val="002750BB"/>
    <w:rsid w:val="00275395"/>
    <w:rsid w:val="002776E1"/>
    <w:rsid w:val="00280551"/>
    <w:rsid w:val="0028330C"/>
    <w:rsid w:val="00283B67"/>
    <w:rsid w:val="002848AC"/>
    <w:rsid w:val="00286D85"/>
    <w:rsid w:val="0029025C"/>
    <w:rsid w:val="00290397"/>
    <w:rsid w:val="00291F3A"/>
    <w:rsid w:val="0029226A"/>
    <w:rsid w:val="00292F96"/>
    <w:rsid w:val="00293CDD"/>
    <w:rsid w:val="0029589A"/>
    <w:rsid w:val="0029617E"/>
    <w:rsid w:val="00296D16"/>
    <w:rsid w:val="00296D65"/>
    <w:rsid w:val="002974C6"/>
    <w:rsid w:val="002A0747"/>
    <w:rsid w:val="002A0CB4"/>
    <w:rsid w:val="002A0E4E"/>
    <w:rsid w:val="002A2DC8"/>
    <w:rsid w:val="002A2FDC"/>
    <w:rsid w:val="002A46D5"/>
    <w:rsid w:val="002A4A65"/>
    <w:rsid w:val="002A5108"/>
    <w:rsid w:val="002A5F84"/>
    <w:rsid w:val="002B3648"/>
    <w:rsid w:val="002B400A"/>
    <w:rsid w:val="002B4D34"/>
    <w:rsid w:val="002B4D79"/>
    <w:rsid w:val="002B5FB2"/>
    <w:rsid w:val="002B6920"/>
    <w:rsid w:val="002C05A2"/>
    <w:rsid w:val="002C14DC"/>
    <w:rsid w:val="002C1BAE"/>
    <w:rsid w:val="002C2FBA"/>
    <w:rsid w:val="002C702B"/>
    <w:rsid w:val="002C780E"/>
    <w:rsid w:val="002C7C60"/>
    <w:rsid w:val="002D1729"/>
    <w:rsid w:val="002D1D47"/>
    <w:rsid w:val="002D1D78"/>
    <w:rsid w:val="002D2170"/>
    <w:rsid w:val="002D2456"/>
    <w:rsid w:val="002D2BD4"/>
    <w:rsid w:val="002D391B"/>
    <w:rsid w:val="002D5DDB"/>
    <w:rsid w:val="002D5F0C"/>
    <w:rsid w:val="002D72CA"/>
    <w:rsid w:val="002E0D73"/>
    <w:rsid w:val="002E16CE"/>
    <w:rsid w:val="002E184F"/>
    <w:rsid w:val="002E3ECF"/>
    <w:rsid w:val="002E48D9"/>
    <w:rsid w:val="002E4E85"/>
    <w:rsid w:val="002E6F34"/>
    <w:rsid w:val="002E7031"/>
    <w:rsid w:val="002E7BF7"/>
    <w:rsid w:val="002F0467"/>
    <w:rsid w:val="002F164B"/>
    <w:rsid w:val="002F1C68"/>
    <w:rsid w:val="002F3235"/>
    <w:rsid w:val="002F49D9"/>
    <w:rsid w:val="002F5279"/>
    <w:rsid w:val="002F627C"/>
    <w:rsid w:val="002F6560"/>
    <w:rsid w:val="002F658C"/>
    <w:rsid w:val="002F733B"/>
    <w:rsid w:val="002F7B0B"/>
    <w:rsid w:val="002F7B17"/>
    <w:rsid w:val="003014F3"/>
    <w:rsid w:val="00301DF4"/>
    <w:rsid w:val="0030241A"/>
    <w:rsid w:val="00302AE5"/>
    <w:rsid w:val="0030332D"/>
    <w:rsid w:val="00305692"/>
    <w:rsid w:val="00307D0D"/>
    <w:rsid w:val="003102C9"/>
    <w:rsid w:val="003109F8"/>
    <w:rsid w:val="00312005"/>
    <w:rsid w:val="0031278E"/>
    <w:rsid w:val="00312825"/>
    <w:rsid w:val="00314656"/>
    <w:rsid w:val="003176F2"/>
    <w:rsid w:val="00317FB7"/>
    <w:rsid w:val="00321634"/>
    <w:rsid w:val="00323B7B"/>
    <w:rsid w:val="003246EC"/>
    <w:rsid w:val="0032566B"/>
    <w:rsid w:val="00325E43"/>
    <w:rsid w:val="00326EEB"/>
    <w:rsid w:val="00330762"/>
    <w:rsid w:val="00330BE1"/>
    <w:rsid w:val="00330FA5"/>
    <w:rsid w:val="0033185D"/>
    <w:rsid w:val="003318A4"/>
    <w:rsid w:val="00331CCB"/>
    <w:rsid w:val="00333ADF"/>
    <w:rsid w:val="00334DC9"/>
    <w:rsid w:val="0033582E"/>
    <w:rsid w:val="003367D7"/>
    <w:rsid w:val="0033716D"/>
    <w:rsid w:val="00337324"/>
    <w:rsid w:val="0034122C"/>
    <w:rsid w:val="003418DF"/>
    <w:rsid w:val="00342B11"/>
    <w:rsid w:val="00342B24"/>
    <w:rsid w:val="0034361B"/>
    <w:rsid w:val="00343C88"/>
    <w:rsid w:val="003451A7"/>
    <w:rsid w:val="00345FC1"/>
    <w:rsid w:val="003475D5"/>
    <w:rsid w:val="003507C6"/>
    <w:rsid w:val="0035084B"/>
    <w:rsid w:val="00350BAA"/>
    <w:rsid w:val="003571D2"/>
    <w:rsid w:val="00357454"/>
    <w:rsid w:val="00357917"/>
    <w:rsid w:val="00360B71"/>
    <w:rsid w:val="00361586"/>
    <w:rsid w:val="00362AED"/>
    <w:rsid w:val="00362D86"/>
    <w:rsid w:val="00365E77"/>
    <w:rsid w:val="00367D22"/>
    <w:rsid w:val="003703BB"/>
    <w:rsid w:val="00371C46"/>
    <w:rsid w:val="00372464"/>
    <w:rsid w:val="003726C0"/>
    <w:rsid w:val="0037297F"/>
    <w:rsid w:val="0037426F"/>
    <w:rsid w:val="003752EF"/>
    <w:rsid w:val="003819E0"/>
    <w:rsid w:val="0038239B"/>
    <w:rsid w:val="003830F8"/>
    <w:rsid w:val="0038320E"/>
    <w:rsid w:val="003848E3"/>
    <w:rsid w:val="00385912"/>
    <w:rsid w:val="003863EE"/>
    <w:rsid w:val="0038684D"/>
    <w:rsid w:val="00386A93"/>
    <w:rsid w:val="00387E18"/>
    <w:rsid w:val="003918E5"/>
    <w:rsid w:val="003919DA"/>
    <w:rsid w:val="003931A8"/>
    <w:rsid w:val="0039335B"/>
    <w:rsid w:val="0039353B"/>
    <w:rsid w:val="00394B29"/>
    <w:rsid w:val="003A39A2"/>
    <w:rsid w:val="003A519D"/>
    <w:rsid w:val="003A574D"/>
    <w:rsid w:val="003A60B0"/>
    <w:rsid w:val="003B0425"/>
    <w:rsid w:val="003B1BB4"/>
    <w:rsid w:val="003B25DC"/>
    <w:rsid w:val="003B32B4"/>
    <w:rsid w:val="003B3F8B"/>
    <w:rsid w:val="003B5033"/>
    <w:rsid w:val="003B61CC"/>
    <w:rsid w:val="003C1C1B"/>
    <w:rsid w:val="003C2BF7"/>
    <w:rsid w:val="003C3A5D"/>
    <w:rsid w:val="003C4873"/>
    <w:rsid w:val="003C681A"/>
    <w:rsid w:val="003D0649"/>
    <w:rsid w:val="003D0678"/>
    <w:rsid w:val="003D4514"/>
    <w:rsid w:val="003D53A9"/>
    <w:rsid w:val="003D5C7C"/>
    <w:rsid w:val="003D5C97"/>
    <w:rsid w:val="003D7FE8"/>
    <w:rsid w:val="003E03DB"/>
    <w:rsid w:val="003E0B66"/>
    <w:rsid w:val="003E0DD0"/>
    <w:rsid w:val="003E3C1B"/>
    <w:rsid w:val="003E4FDC"/>
    <w:rsid w:val="003E5A7C"/>
    <w:rsid w:val="003F0C4C"/>
    <w:rsid w:val="003F23BF"/>
    <w:rsid w:val="003F49B2"/>
    <w:rsid w:val="0040270E"/>
    <w:rsid w:val="004034BC"/>
    <w:rsid w:val="00403990"/>
    <w:rsid w:val="004064BF"/>
    <w:rsid w:val="004076C2"/>
    <w:rsid w:val="00407759"/>
    <w:rsid w:val="00407B71"/>
    <w:rsid w:val="0041026A"/>
    <w:rsid w:val="00413568"/>
    <w:rsid w:val="00413664"/>
    <w:rsid w:val="00414B98"/>
    <w:rsid w:val="004152BC"/>
    <w:rsid w:val="0041693A"/>
    <w:rsid w:val="00417650"/>
    <w:rsid w:val="00417AA2"/>
    <w:rsid w:val="00417D82"/>
    <w:rsid w:val="00417FF0"/>
    <w:rsid w:val="00422192"/>
    <w:rsid w:val="00425D07"/>
    <w:rsid w:val="0042699F"/>
    <w:rsid w:val="00426EED"/>
    <w:rsid w:val="004308EB"/>
    <w:rsid w:val="00431259"/>
    <w:rsid w:val="004312C3"/>
    <w:rsid w:val="0043623E"/>
    <w:rsid w:val="00441459"/>
    <w:rsid w:val="00441C45"/>
    <w:rsid w:val="00441D01"/>
    <w:rsid w:val="004467E5"/>
    <w:rsid w:val="004475B9"/>
    <w:rsid w:val="00447E22"/>
    <w:rsid w:val="004510D3"/>
    <w:rsid w:val="00451E5F"/>
    <w:rsid w:val="00451ECE"/>
    <w:rsid w:val="00452566"/>
    <w:rsid w:val="00454C74"/>
    <w:rsid w:val="00454EA2"/>
    <w:rsid w:val="00455197"/>
    <w:rsid w:val="004574BB"/>
    <w:rsid w:val="004606D8"/>
    <w:rsid w:val="004616FC"/>
    <w:rsid w:val="0046225A"/>
    <w:rsid w:val="00462874"/>
    <w:rsid w:val="00464573"/>
    <w:rsid w:val="004649A2"/>
    <w:rsid w:val="00466303"/>
    <w:rsid w:val="0047085E"/>
    <w:rsid w:val="0047114C"/>
    <w:rsid w:val="00471369"/>
    <w:rsid w:val="00473F70"/>
    <w:rsid w:val="004742FD"/>
    <w:rsid w:val="00475861"/>
    <w:rsid w:val="00476F5A"/>
    <w:rsid w:val="00477B18"/>
    <w:rsid w:val="00477CB3"/>
    <w:rsid w:val="00480C5D"/>
    <w:rsid w:val="00481415"/>
    <w:rsid w:val="0048158B"/>
    <w:rsid w:val="00481A31"/>
    <w:rsid w:val="00481FDA"/>
    <w:rsid w:val="00482948"/>
    <w:rsid w:val="00482DFC"/>
    <w:rsid w:val="00483551"/>
    <w:rsid w:val="004837DE"/>
    <w:rsid w:val="00483BA8"/>
    <w:rsid w:val="00483DE6"/>
    <w:rsid w:val="00484717"/>
    <w:rsid w:val="004855BD"/>
    <w:rsid w:val="0048604B"/>
    <w:rsid w:val="00491A29"/>
    <w:rsid w:val="00493541"/>
    <w:rsid w:val="00495332"/>
    <w:rsid w:val="00496D7D"/>
    <w:rsid w:val="00497C64"/>
    <w:rsid w:val="004A0C52"/>
    <w:rsid w:val="004A152A"/>
    <w:rsid w:val="004A1560"/>
    <w:rsid w:val="004A4599"/>
    <w:rsid w:val="004A4967"/>
    <w:rsid w:val="004A6D6C"/>
    <w:rsid w:val="004A780C"/>
    <w:rsid w:val="004A7B17"/>
    <w:rsid w:val="004B0C9E"/>
    <w:rsid w:val="004B1027"/>
    <w:rsid w:val="004B155F"/>
    <w:rsid w:val="004B32DB"/>
    <w:rsid w:val="004B4D1D"/>
    <w:rsid w:val="004B6049"/>
    <w:rsid w:val="004B7725"/>
    <w:rsid w:val="004C1FCC"/>
    <w:rsid w:val="004C316D"/>
    <w:rsid w:val="004C375E"/>
    <w:rsid w:val="004C377C"/>
    <w:rsid w:val="004C47BE"/>
    <w:rsid w:val="004C4F5C"/>
    <w:rsid w:val="004C7DC7"/>
    <w:rsid w:val="004D0440"/>
    <w:rsid w:val="004D06AF"/>
    <w:rsid w:val="004D0D48"/>
    <w:rsid w:val="004D0DFF"/>
    <w:rsid w:val="004D2F94"/>
    <w:rsid w:val="004D5BD8"/>
    <w:rsid w:val="004D68AA"/>
    <w:rsid w:val="004E27B4"/>
    <w:rsid w:val="004E2FA0"/>
    <w:rsid w:val="004E35A7"/>
    <w:rsid w:val="004E36B4"/>
    <w:rsid w:val="004E3808"/>
    <w:rsid w:val="004E3EB4"/>
    <w:rsid w:val="004E4572"/>
    <w:rsid w:val="004E5E1A"/>
    <w:rsid w:val="004F04C8"/>
    <w:rsid w:val="004F1CA3"/>
    <w:rsid w:val="004F2022"/>
    <w:rsid w:val="004F20D8"/>
    <w:rsid w:val="004F39C9"/>
    <w:rsid w:val="004F3A48"/>
    <w:rsid w:val="004F4AC7"/>
    <w:rsid w:val="004F5CD8"/>
    <w:rsid w:val="004F5D9E"/>
    <w:rsid w:val="004F685B"/>
    <w:rsid w:val="004F6F0B"/>
    <w:rsid w:val="0050081D"/>
    <w:rsid w:val="005008B5"/>
    <w:rsid w:val="00500C2B"/>
    <w:rsid w:val="00504FF0"/>
    <w:rsid w:val="00505C85"/>
    <w:rsid w:val="005064CE"/>
    <w:rsid w:val="00506759"/>
    <w:rsid w:val="00506BDE"/>
    <w:rsid w:val="00506BE5"/>
    <w:rsid w:val="00512C24"/>
    <w:rsid w:val="00513139"/>
    <w:rsid w:val="00513D98"/>
    <w:rsid w:val="00514C61"/>
    <w:rsid w:val="00514E4D"/>
    <w:rsid w:val="0051579A"/>
    <w:rsid w:val="00515C96"/>
    <w:rsid w:val="00515D1F"/>
    <w:rsid w:val="00516885"/>
    <w:rsid w:val="0051718B"/>
    <w:rsid w:val="0051755E"/>
    <w:rsid w:val="00517D3F"/>
    <w:rsid w:val="005208C0"/>
    <w:rsid w:val="005218C6"/>
    <w:rsid w:val="00521EA6"/>
    <w:rsid w:val="00522EA8"/>
    <w:rsid w:val="005241DE"/>
    <w:rsid w:val="00527335"/>
    <w:rsid w:val="00527B4B"/>
    <w:rsid w:val="00527EDB"/>
    <w:rsid w:val="00530673"/>
    <w:rsid w:val="005318DC"/>
    <w:rsid w:val="00531BBB"/>
    <w:rsid w:val="005337FB"/>
    <w:rsid w:val="00533A68"/>
    <w:rsid w:val="005351FF"/>
    <w:rsid w:val="005357FA"/>
    <w:rsid w:val="00536BCE"/>
    <w:rsid w:val="00540273"/>
    <w:rsid w:val="005407E9"/>
    <w:rsid w:val="005413C3"/>
    <w:rsid w:val="005431AB"/>
    <w:rsid w:val="005431DC"/>
    <w:rsid w:val="005439EB"/>
    <w:rsid w:val="00543C5B"/>
    <w:rsid w:val="00543D8C"/>
    <w:rsid w:val="0054507C"/>
    <w:rsid w:val="00546A0F"/>
    <w:rsid w:val="005476E9"/>
    <w:rsid w:val="005479A0"/>
    <w:rsid w:val="00547CFD"/>
    <w:rsid w:val="00547D2E"/>
    <w:rsid w:val="0055119E"/>
    <w:rsid w:val="00551BF6"/>
    <w:rsid w:val="00551EB3"/>
    <w:rsid w:val="00551FC3"/>
    <w:rsid w:val="005525FF"/>
    <w:rsid w:val="00552D27"/>
    <w:rsid w:val="00555D2C"/>
    <w:rsid w:val="0055609C"/>
    <w:rsid w:val="00556BB5"/>
    <w:rsid w:val="00560392"/>
    <w:rsid w:val="00560BB7"/>
    <w:rsid w:val="00562A99"/>
    <w:rsid w:val="00565B9A"/>
    <w:rsid w:val="00567076"/>
    <w:rsid w:val="0056715E"/>
    <w:rsid w:val="0057380A"/>
    <w:rsid w:val="00573F06"/>
    <w:rsid w:val="00575636"/>
    <w:rsid w:val="00576688"/>
    <w:rsid w:val="00576CF3"/>
    <w:rsid w:val="00576E74"/>
    <w:rsid w:val="00576EFC"/>
    <w:rsid w:val="00576F2B"/>
    <w:rsid w:val="00577272"/>
    <w:rsid w:val="00577C13"/>
    <w:rsid w:val="005802C2"/>
    <w:rsid w:val="0058425F"/>
    <w:rsid w:val="00586112"/>
    <w:rsid w:val="005916BA"/>
    <w:rsid w:val="005922E0"/>
    <w:rsid w:val="005932C8"/>
    <w:rsid w:val="00593C6F"/>
    <w:rsid w:val="00595167"/>
    <w:rsid w:val="005A008D"/>
    <w:rsid w:val="005A0EDC"/>
    <w:rsid w:val="005A1057"/>
    <w:rsid w:val="005A143D"/>
    <w:rsid w:val="005A248C"/>
    <w:rsid w:val="005A3E61"/>
    <w:rsid w:val="005A41DD"/>
    <w:rsid w:val="005A4579"/>
    <w:rsid w:val="005A4BD8"/>
    <w:rsid w:val="005A53B7"/>
    <w:rsid w:val="005A576B"/>
    <w:rsid w:val="005A6FDE"/>
    <w:rsid w:val="005A7C5F"/>
    <w:rsid w:val="005B0937"/>
    <w:rsid w:val="005B18EB"/>
    <w:rsid w:val="005B20A0"/>
    <w:rsid w:val="005B229F"/>
    <w:rsid w:val="005B2831"/>
    <w:rsid w:val="005B3EB1"/>
    <w:rsid w:val="005B4B47"/>
    <w:rsid w:val="005B4FEC"/>
    <w:rsid w:val="005B51FB"/>
    <w:rsid w:val="005B5CBF"/>
    <w:rsid w:val="005B6647"/>
    <w:rsid w:val="005B6B15"/>
    <w:rsid w:val="005C060B"/>
    <w:rsid w:val="005C16FA"/>
    <w:rsid w:val="005C2BC6"/>
    <w:rsid w:val="005C4C92"/>
    <w:rsid w:val="005C563A"/>
    <w:rsid w:val="005C5CCA"/>
    <w:rsid w:val="005C75A5"/>
    <w:rsid w:val="005C7BE0"/>
    <w:rsid w:val="005D1037"/>
    <w:rsid w:val="005D1774"/>
    <w:rsid w:val="005D21BA"/>
    <w:rsid w:val="005D27A4"/>
    <w:rsid w:val="005D2A81"/>
    <w:rsid w:val="005D3B70"/>
    <w:rsid w:val="005D5CE3"/>
    <w:rsid w:val="005D6AF1"/>
    <w:rsid w:val="005D6BE5"/>
    <w:rsid w:val="005E0419"/>
    <w:rsid w:val="005E1981"/>
    <w:rsid w:val="005E1DE3"/>
    <w:rsid w:val="005E28E9"/>
    <w:rsid w:val="005E4658"/>
    <w:rsid w:val="005E4FAC"/>
    <w:rsid w:val="005E53E1"/>
    <w:rsid w:val="005E5559"/>
    <w:rsid w:val="005E560B"/>
    <w:rsid w:val="005E63A5"/>
    <w:rsid w:val="005E6AE1"/>
    <w:rsid w:val="005E6DA6"/>
    <w:rsid w:val="005F11B3"/>
    <w:rsid w:val="005F125B"/>
    <w:rsid w:val="005F23BE"/>
    <w:rsid w:val="005F2507"/>
    <w:rsid w:val="005F5B76"/>
    <w:rsid w:val="006010F4"/>
    <w:rsid w:val="006029B8"/>
    <w:rsid w:val="00602B24"/>
    <w:rsid w:val="00602D6B"/>
    <w:rsid w:val="0060402E"/>
    <w:rsid w:val="006053D7"/>
    <w:rsid w:val="00605FBF"/>
    <w:rsid w:val="0060686C"/>
    <w:rsid w:val="00610239"/>
    <w:rsid w:val="00611099"/>
    <w:rsid w:val="006135E6"/>
    <w:rsid w:val="00614842"/>
    <w:rsid w:val="00614C12"/>
    <w:rsid w:val="006157CF"/>
    <w:rsid w:val="0061726C"/>
    <w:rsid w:val="00621A84"/>
    <w:rsid w:val="00622637"/>
    <w:rsid w:val="0062413E"/>
    <w:rsid w:val="00630127"/>
    <w:rsid w:val="0063039C"/>
    <w:rsid w:val="0063128D"/>
    <w:rsid w:val="006315BC"/>
    <w:rsid w:val="0063160F"/>
    <w:rsid w:val="00632C1D"/>
    <w:rsid w:val="00635F46"/>
    <w:rsid w:val="0063791B"/>
    <w:rsid w:val="006416B3"/>
    <w:rsid w:val="00641B2C"/>
    <w:rsid w:val="0064692D"/>
    <w:rsid w:val="006500A3"/>
    <w:rsid w:val="00650472"/>
    <w:rsid w:val="00650B07"/>
    <w:rsid w:val="00651B8A"/>
    <w:rsid w:val="00652816"/>
    <w:rsid w:val="00654825"/>
    <w:rsid w:val="006548A8"/>
    <w:rsid w:val="00654FD5"/>
    <w:rsid w:val="00656B99"/>
    <w:rsid w:val="00657FEE"/>
    <w:rsid w:val="006600BE"/>
    <w:rsid w:val="00660F9A"/>
    <w:rsid w:val="00662BB0"/>
    <w:rsid w:val="0066551C"/>
    <w:rsid w:val="00666278"/>
    <w:rsid w:val="006667D0"/>
    <w:rsid w:val="00666EFC"/>
    <w:rsid w:val="00670801"/>
    <w:rsid w:val="00670D09"/>
    <w:rsid w:val="00671894"/>
    <w:rsid w:val="006723AC"/>
    <w:rsid w:val="00673533"/>
    <w:rsid w:val="00673C94"/>
    <w:rsid w:val="0067521B"/>
    <w:rsid w:val="00675628"/>
    <w:rsid w:val="00675D5C"/>
    <w:rsid w:val="00677CC6"/>
    <w:rsid w:val="006809A6"/>
    <w:rsid w:val="00683E0E"/>
    <w:rsid w:val="006840D2"/>
    <w:rsid w:val="00685516"/>
    <w:rsid w:val="0068654D"/>
    <w:rsid w:val="006866C4"/>
    <w:rsid w:val="00687A23"/>
    <w:rsid w:val="00690B95"/>
    <w:rsid w:val="00693E76"/>
    <w:rsid w:val="00696D08"/>
    <w:rsid w:val="0069762B"/>
    <w:rsid w:val="006A0490"/>
    <w:rsid w:val="006A08A9"/>
    <w:rsid w:val="006A3D8C"/>
    <w:rsid w:val="006A419E"/>
    <w:rsid w:val="006A480B"/>
    <w:rsid w:val="006A48EC"/>
    <w:rsid w:val="006A4F42"/>
    <w:rsid w:val="006A4FEF"/>
    <w:rsid w:val="006A572C"/>
    <w:rsid w:val="006A630B"/>
    <w:rsid w:val="006A7B28"/>
    <w:rsid w:val="006B1389"/>
    <w:rsid w:val="006B2E60"/>
    <w:rsid w:val="006B2F5C"/>
    <w:rsid w:val="006B42AE"/>
    <w:rsid w:val="006B4313"/>
    <w:rsid w:val="006B471C"/>
    <w:rsid w:val="006B4999"/>
    <w:rsid w:val="006B4EFB"/>
    <w:rsid w:val="006B55A6"/>
    <w:rsid w:val="006B59DB"/>
    <w:rsid w:val="006B6ABF"/>
    <w:rsid w:val="006B7366"/>
    <w:rsid w:val="006C1174"/>
    <w:rsid w:val="006C2D89"/>
    <w:rsid w:val="006C305B"/>
    <w:rsid w:val="006C3D72"/>
    <w:rsid w:val="006C463F"/>
    <w:rsid w:val="006C5614"/>
    <w:rsid w:val="006D1436"/>
    <w:rsid w:val="006D1676"/>
    <w:rsid w:val="006D2400"/>
    <w:rsid w:val="006D2433"/>
    <w:rsid w:val="006D2EB6"/>
    <w:rsid w:val="006D3CFE"/>
    <w:rsid w:val="006D43A6"/>
    <w:rsid w:val="006D4E3C"/>
    <w:rsid w:val="006D5847"/>
    <w:rsid w:val="006D70BD"/>
    <w:rsid w:val="006D73FD"/>
    <w:rsid w:val="006E09CC"/>
    <w:rsid w:val="006E2B63"/>
    <w:rsid w:val="006E3468"/>
    <w:rsid w:val="006E35BD"/>
    <w:rsid w:val="006E380E"/>
    <w:rsid w:val="006E3DD9"/>
    <w:rsid w:val="006E6A06"/>
    <w:rsid w:val="006E78E4"/>
    <w:rsid w:val="006F01A0"/>
    <w:rsid w:val="006F0627"/>
    <w:rsid w:val="006F1466"/>
    <w:rsid w:val="006F39BD"/>
    <w:rsid w:val="006F5915"/>
    <w:rsid w:val="006F5E81"/>
    <w:rsid w:val="006F6FA9"/>
    <w:rsid w:val="00700DA0"/>
    <w:rsid w:val="007011D4"/>
    <w:rsid w:val="0070336F"/>
    <w:rsid w:val="00704360"/>
    <w:rsid w:val="00704638"/>
    <w:rsid w:val="007058E7"/>
    <w:rsid w:val="007076C9"/>
    <w:rsid w:val="00710E83"/>
    <w:rsid w:val="00712372"/>
    <w:rsid w:val="00712E44"/>
    <w:rsid w:val="007156AB"/>
    <w:rsid w:val="00715D11"/>
    <w:rsid w:val="00715F68"/>
    <w:rsid w:val="00716083"/>
    <w:rsid w:val="0072090D"/>
    <w:rsid w:val="00720F0A"/>
    <w:rsid w:val="007228F6"/>
    <w:rsid w:val="00723CCA"/>
    <w:rsid w:val="00724BB8"/>
    <w:rsid w:val="00724C95"/>
    <w:rsid w:val="00727011"/>
    <w:rsid w:val="007300E8"/>
    <w:rsid w:val="00730965"/>
    <w:rsid w:val="00731406"/>
    <w:rsid w:val="0073194C"/>
    <w:rsid w:val="00731A96"/>
    <w:rsid w:val="00731D78"/>
    <w:rsid w:val="00732AC5"/>
    <w:rsid w:val="00732BE3"/>
    <w:rsid w:val="00734055"/>
    <w:rsid w:val="00734977"/>
    <w:rsid w:val="00734D42"/>
    <w:rsid w:val="00734E4D"/>
    <w:rsid w:val="00735767"/>
    <w:rsid w:val="00737E8D"/>
    <w:rsid w:val="007417CA"/>
    <w:rsid w:val="007430D9"/>
    <w:rsid w:val="00743293"/>
    <w:rsid w:val="00745071"/>
    <w:rsid w:val="00746EA8"/>
    <w:rsid w:val="0074797F"/>
    <w:rsid w:val="0075073A"/>
    <w:rsid w:val="00750E43"/>
    <w:rsid w:val="00750F25"/>
    <w:rsid w:val="00751DFA"/>
    <w:rsid w:val="00752046"/>
    <w:rsid w:val="007529A5"/>
    <w:rsid w:val="00752D0D"/>
    <w:rsid w:val="00753072"/>
    <w:rsid w:val="007537C8"/>
    <w:rsid w:val="00753AD9"/>
    <w:rsid w:val="00754D86"/>
    <w:rsid w:val="00755FD8"/>
    <w:rsid w:val="00756072"/>
    <w:rsid w:val="0075642E"/>
    <w:rsid w:val="0076141F"/>
    <w:rsid w:val="007631B6"/>
    <w:rsid w:val="00763C0C"/>
    <w:rsid w:val="0076431C"/>
    <w:rsid w:val="00764370"/>
    <w:rsid w:val="007671DD"/>
    <w:rsid w:val="007700DF"/>
    <w:rsid w:val="00770103"/>
    <w:rsid w:val="00770356"/>
    <w:rsid w:val="00770393"/>
    <w:rsid w:val="00770C43"/>
    <w:rsid w:val="00771636"/>
    <w:rsid w:val="00774149"/>
    <w:rsid w:val="007748CB"/>
    <w:rsid w:val="0077570E"/>
    <w:rsid w:val="00775880"/>
    <w:rsid w:val="0077598D"/>
    <w:rsid w:val="00777216"/>
    <w:rsid w:val="0077723E"/>
    <w:rsid w:val="00780252"/>
    <w:rsid w:val="007805D3"/>
    <w:rsid w:val="00780829"/>
    <w:rsid w:val="0078412A"/>
    <w:rsid w:val="00786E3B"/>
    <w:rsid w:val="007901B1"/>
    <w:rsid w:val="0079059E"/>
    <w:rsid w:val="00790F0D"/>
    <w:rsid w:val="00792D9A"/>
    <w:rsid w:val="00793928"/>
    <w:rsid w:val="00794B8E"/>
    <w:rsid w:val="007965D9"/>
    <w:rsid w:val="00796E00"/>
    <w:rsid w:val="007A25E3"/>
    <w:rsid w:val="007A28DF"/>
    <w:rsid w:val="007A36D0"/>
    <w:rsid w:val="007A4EA2"/>
    <w:rsid w:val="007A4EDB"/>
    <w:rsid w:val="007A75C3"/>
    <w:rsid w:val="007B0052"/>
    <w:rsid w:val="007B1550"/>
    <w:rsid w:val="007B24B0"/>
    <w:rsid w:val="007B3BB5"/>
    <w:rsid w:val="007B57FC"/>
    <w:rsid w:val="007B6391"/>
    <w:rsid w:val="007C0EC1"/>
    <w:rsid w:val="007C138A"/>
    <w:rsid w:val="007C1529"/>
    <w:rsid w:val="007C39EF"/>
    <w:rsid w:val="007C3A61"/>
    <w:rsid w:val="007D19DF"/>
    <w:rsid w:val="007D3823"/>
    <w:rsid w:val="007D41B9"/>
    <w:rsid w:val="007D5002"/>
    <w:rsid w:val="007D7197"/>
    <w:rsid w:val="007D720A"/>
    <w:rsid w:val="007E0671"/>
    <w:rsid w:val="007E1C4A"/>
    <w:rsid w:val="007E29B2"/>
    <w:rsid w:val="007E3BB4"/>
    <w:rsid w:val="007E653A"/>
    <w:rsid w:val="007E7BE5"/>
    <w:rsid w:val="007E7E73"/>
    <w:rsid w:val="007F1985"/>
    <w:rsid w:val="007F20C8"/>
    <w:rsid w:val="007F21DB"/>
    <w:rsid w:val="007F2AD3"/>
    <w:rsid w:val="007F4C1B"/>
    <w:rsid w:val="007F5ED9"/>
    <w:rsid w:val="007F65F7"/>
    <w:rsid w:val="007F67C4"/>
    <w:rsid w:val="007F6F10"/>
    <w:rsid w:val="00800420"/>
    <w:rsid w:val="00801B15"/>
    <w:rsid w:val="00802229"/>
    <w:rsid w:val="008035A3"/>
    <w:rsid w:val="00804731"/>
    <w:rsid w:val="0080497A"/>
    <w:rsid w:val="00805898"/>
    <w:rsid w:val="008060E3"/>
    <w:rsid w:val="008066DC"/>
    <w:rsid w:val="00806F91"/>
    <w:rsid w:val="008102AE"/>
    <w:rsid w:val="008116B3"/>
    <w:rsid w:val="00813E24"/>
    <w:rsid w:val="00814FF3"/>
    <w:rsid w:val="0081649D"/>
    <w:rsid w:val="00817282"/>
    <w:rsid w:val="008204D2"/>
    <w:rsid w:val="008237CE"/>
    <w:rsid w:val="008242E3"/>
    <w:rsid w:val="00824932"/>
    <w:rsid w:val="00826192"/>
    <w:rsid w:val="00826A55"/>
    <w:rsid w:val="00827701"/>
    <w:rsid w:val="00831DCE"/>
    <w:rsid w:val="008337E3"/>
    <w:rsid w:val="008348E0"/>
    <w:rsid w:val="00834DFE"/>
    <w:rsid w:val="00837523"/>
    <w:rsid w:val="00837B69"/>
    <w:rsid w:val="00837D94"/>
    <w:rsid w:val="008431F7"/>
    <w:rsid w:val="00843F39"/>
    <w:rsid w:val="00844071"/>
    <w:rsid w:val="008445DD"/>
    <w:rsid w:val="00844752"/>
    <w:rsid w:val="00850437"/>
    <w:rsid w:val="00850CF0"/>
    <w:rsid w:val="00851676"/>
    <w:rsid w:val="0085172F"/>
    <w:rsid w:val="008518D5"/>
    <w:rsid w:val="008521D5"/>
    <w:rsid w:val="008526AF"/>
    <w:rsid w:val="008550EF"/>
    <w:rsid w:val="0085638A"/>
    <w:rsid w:val="0085644E"/>
    <w:rsid w:val="00856BFC"/>
    <w:rsid w:val="008573B4"/>
    <w:rsid w:val="00857CC4"/>
    <w:rsid w:val="008609E7"/>
    <w:rsid w:val="008612DB"/>
    <w:rsid w:val="008613E9"/>
    <w:rsid w:val="00862EEA"/>
    <w:rsid w:val="008649EF"/>
    <w:rsid w:val="00864E71"/>
    <w:rsid w:val="00865143"/>
    <w:rsid w:val="008670A1"/>
    <w:rsid w:val="008702E8"/>
    <w:rsid w:val="0087053D"/>
    <w:rsid w:val="00871ADC"/>
    <w:rsid w:val="00872D43"/>
    <w:rsid w:val="00875F31"/>
    <w:rsid w:val="00876855"/>
    <w:rsid w:val="00881E64"/>
    <w:rsid w:val="00883692"/>
    <w:rsid w:val="0088466C"/>
    <w:rsid w:val="00885A3B"/>
    <w:rsid w:val="00887291"/>
    <w:rsid w:val="0089025C"/>
    <w:rsid w:val="00890FE6"/>
    <w:rsid w:val="0089199C"/>
    <w:rsid w:val="00892487"/>
    <w:rsid w:val="008933D0"/>
    <w:rsid w:val="00896208"/>
    <w:rsid w:val="008967CC"/>
    <w:rsid w:val="00896EE3"/>
    <w:rsid w:val="00897C3E"/>
    <w:rsid w:val="00897E5B"/>
    <w:rsid w:val="008A0FC8"/>
    <w:rsid w:val="008A15A9"/>
    <w:rsid w:val="008A313F"/>
    <w:rsid w:val="008A416C"/>
    <w:rsid w:val="008A47FF"/>
    <w:rsid w:val="008A6839"/>
    <w:rsid w:val="008B0534"/>
    <w:rsid w:val="008B0E70"/>
    <w:rsid w:val="008B1564"/>
    <w:rsid w:val="008B2C36"/>
    <w:rsid w:val="008B39EE"/>
    <w:rsid w:val="008B5336"/>
    <w:rsid w:val="008B549C"/>
    <w:rsid w:val="008B589B"/>
    <w:rsid w:val="008C05B8"/>
    <w:rsid w:val="008C25B0"/>
    <w:rsid w:val="008C2CE5"/>
    <w:rsid w:val="008C2E0E"/>
    <w:rsid w:val="008C417E"/>
    <w:rsid w:val="008C4A28"/>
    <w:rsid w:val="008C511D"/>
    <w:rsid w:val="008C713F"/>
    <w:rsid w:val="008D0F78"/>
    <w:rsid w:val="008D12E4"/>
    <w:rsid w:val="008D1DD7"/>
    <w:rsid w:val="008D25A8"/>
    <w:rsid w:val="008D33BB"/>
    <w:rsid w:val="008D48C8"/>
    <w:rsid w:val="008D49D0"/>
    <w:rsid w:val="008D4A25"/>
    <w:rsid w:val="008D6286"/>
    <w:rsid w:val="008D7327"/>
    <w:rsid w:val="008E145E"/>
    <w:rsid w:val="008E1D89"/>
    <w:rsid w:val="008E2759"/>
    <w:rsid w:val="008E403D"/>
    <w:rsid w:val="008E4815"/>
    <w:rsid w:val="008E6247"/>
    <w:rsid w:val="008E67A5"/>
    <w:rsid w:val="008E76A9"/>
    <w:rsid w:val="008E76F1"/>
    <w:rsid w:val="008F31E3"/>
    <w:rsid w:val="008F38EA"/>
    <w:rsid w:val="008F3E82"/>
    <w:rsid w:val="008F5229"/>
    <w:rsid w:val="008F7B74"/>
    <w:rsid w:val="008F7BB0"/>
    <w:rsid w:val="00901A6E"/>
    <w:rsid w:val="009029EA"/>
    <w:rsid w:val="00902D0C"/>
    <w:rsid w:val="009032B7"/>
    <w:rsid w:val="00903477"/>
    <w:rsid w:val="00904AF3"/>
    <w:rsid w:val="00905D8E"/>
    <w:rsid w:val="00906258"/>
    <w:rsid w:val="00906F15"/>
    <w:rsid w:val="0090743E"/>
    <w:rsid w:val="009079FB"/>
    <w:rsid w:val="00910D90"/>
    <w:rsid w:val="0091278B"/>
    <w:rsid w:val="00913711"/>
    <w:rsid w:val="0092016D"/>
    <w:rsid w:val="00921A87"/>
    <w:rsid w:val="00922A56"/>
    <w:rsid w:val="009260C1"/>
    <w:rsid w:val="00926461"/>
    <w:rsid w:val="00926E36"/>
    <w:rsid w:val="00927C98"/>
    <w:rsid w:val="0093328A"/>
    <w:rsid w:val="0093403B"/>
    <w:rsid w:val="0093426F"/>
    <w:rsid w:val="00935738"/>
    <w:rsid w:val="00937AD8"/>
    <w:rsid w:val="0094195A"/>
    <w:rsid w:val="009451C0"/>
    <w:rsid w:val="00946553"/>
    <w:rsid w:val="00946F20"/>
    <w:rsid w:val="00950057"/>
    <w:rsid w:val="00950C24"/>
    <w:rsid w:val="0095137E"/>
    <w:rsid w:val="00951CB7"/>
    <w:rsid w:val="00951EC8"/>
    <w:rsid w:val="009524B5"/>
    <w:rsid w:val="0095370C"/>
    <w:rsid w:val="009551AB"/>
    <w:rsid w:val="00957E22"/>
    <w:rsid w:val="009602F4"/>
    <w:rsid w:val="009627ED"/>
    <w:rsid w:val="009632CE"/>
    <w:rsid w:val="009638F3"/>
    <w:rsid w:val="0096493C"/>
    <w:rsid w:val="00966C55"/>
    <w:rsid w:val="00972C31"/>
    <w:rsid w:val="00974D93"/>
    <w:rsid w:val="00975696"/>
    <w:rsid w:val="00975995"/>
    <w:rsid w:val="009807B6"/>
    <w:rsid w:val="00980CCF"/>
    <w:rsid w:val="00981BB4"/>
    <w:rsid w:val="00986CA6"/>
    <w:rsid w:val="009872C3"/>
    <w:rsid w:val="00990B08"/>
    <w:rsid w:val="00991D29"/>
    <w:rsid w:val="0099297E"/>
    <w:rsid w:val="009932D1"/>
    <w:rsid w:val="00994488"/>
    <w:rsid w:val="00995BAA"/>
    <w:rsid w:val="009A03F8"/>
    <w:rsid w:val="009A219C"/>
    <w:rsid w:val="009A22E0"/>
    <w:rsid w:val="009A3396"/>
    <w:rsid w:val="009A3F35"/>
    <w:rsid w:val="009A43E7"/>
    <w:rsid w:val="009A6A6C"/>
    <w:rsid w:val="009B1216"/>
    <w:rsid w:val="009B32C1"/>
    <w:rsid w:val="009B38F9"/>
    <w:rsid w:val="009B49B8"/>
    <w:rsid w:val="009B62F5"/>
    <w:rsid w:val="009B71C3"/>
    <w:rsid w:val="009B77D5"/>
    <w:rsid w:val="009C08E9"/>
    <w:rsid w:val="009C17A9"/>
    <w:rsid w:val="009C1E66"/>
    <w:rsid w:val="009C2B89"/>
    <w:rsid w:val="009C3E61"/>
    <w:rsid w:val="009C56C9"/>
    <w:rsid w:val="009C59FD"/>
    <w:rsid w:val="009C6702"/>
    <w:rsid w:val="009D0623"/>
    <w:rsid w:val="009D20E1"/>
    <w:rsid w:val="009D2673"/>
    <w:rsid w:val="009D456E"/>
    <w:rsid w:val="009D48DD"/>
    <w:rsid w:val="009D5151"/>
    <w:rsid w:val="009D624E"/>
    <w:rsid w:val="009D70EB"/>
    <w:rsid w:val="009D7A31"/>
    <w:rsid w:val="009E136E"/>
    <w:rsid w:val="009E21E4"/>
    <w:rsid w:val="009E2261"/>
    <w:rsid w:val="009E3CA5"/>
    <w:rsid w:val="009F1149"/>
    <w:rsid w:val="009F148F"/>
    <w:rsid w:val="009F1A54"/>
    <w:rsid w:val="009F55D1"/>
    <w:rsid w:val="009F5AB4"/>
    <w:rsid w:val="009F749B"/>
    <w:rsid w:val="009F755F"/>
    <w:rsid w:val="009F7AF0"/>
    <w:rsid w:val="00A007C5"/>
    <w:rsid w:val="00A030EF"/>
    <w:rsid w:val="00A034EB"/>
    <w:rsid w:val="00A03D46"/>
    <w:rsid w:val="00A03D5A"/>
    <w:rsid w:val="00A04186"/>
    <w:rsid w:val="00A04610"/>
    <w:rsid w:val="00A06624"/>
    <w:rsid w:val="00A06FAD"/>
    <w:rsid w:val="00A119A8"/>
    <w:rsid w:val="00A122CE"/>
    <w:rsid w:val="00A13E8D"/>
    <w:rsid w:val="00A16150"/>
    <w:rsid w:val="00A16C69"/>
    <w:rsid w:val="00A1776C"/>
    <w:rsid w:val="00A17D21"/>
    <w:rsid w:val="00A201A2"/>
    <w:rsid w:val="00A204F3"/>
    <w:rsid w:val="00A205F1"/>
    <w:rsid w:val="00A210DA"/>
    <w:rsid w:val="00A26941"/>
    <w:rsid w:val="00A26DC4"/>
    <w:rsid w:val="00A26F71"/>
    <w:rsid w:val="00A307CB"/>
    <w:rsid w:val="00A30859"/>
    <w:rsid w:val="00A308E5"/>
    <w:rsid w:val="00A326C9"/>
    <w:rsid w:val="00A32796"/>
    <w:rsid w:val="00A32AFB"/>
    <w:rsid w:val="00A33023"/>
    <w:rsid w:val="00A33403"/>
    <w:rsid w:val="00A334A3"/>
    <w:rsid w:val="00A33F10"/>
    <w:rsid w:val="00A35308"/>
    <w:rsid w:val="00A354CA"/>
    <w:rsid w:val="00A40913"/>
    <w:rsid w:val="00A42447"/>
    <w:rsid w:val="00A44C59"/>
    <w:rsid w:val="00A44F14"/>
    <w:rsid w:val="00A467A5"/>
    <w:rsid w:val="00A46C1A"/>
    <w:rsid w:val="00A47ECF"/>
    <w:rsid w:val="00A50379"/>
    <w:rsid w:val="00A52416"/>
    <w:rsid w:val="00A52A27"/>
    <w:rsid w:val="00A5513F"/>
    <w:rsid w:val="00A55158"/>
    <w:rsid w:val="00A553AE"/>
    <w:rsid w:val="00A55687"/>
    <w:rsid w:val="00A56D53"/>
    <w:rsid w:val="00A651D1"/>
    <w:rsid w:val="00A65288"/>
    <w:rsid w:val="00A672FE"/>
    <w:rsid w:val="00A706FE"/>
    <w:rsid w:val="00A707AC"/>
    <w:rsid w:val="00A73C2E"/>
    <w:rsid w:val="00A7578B"/>
    <w:rsid w:val="00A763F4"/>
    <w:rsid w:val="00A77607"/>
    <w:rsid w:val="00A777BF"/>
    <w:rsid w:val="00A81BA6"/>
    <w:rsid w:val="00A827D2"/>
    <w:rsid w:val="00A82CA2"/>
    <w:rsid w:val="00A84E61"/>
    <w:rsid w:val="00A84EDF"/>
    <w:rsid w:val="00A854C8"/>
    <w:rsid w:val="00A876C3"/>
    <w:rsid w:val="00A91A24"/>
    <w:rsid w:val="00A93C5F"/>
    <w:rsid w:val="00A93DCF"/>
    <w:rsid w:val="00A96E69"/>
    <w:rsid w:val="00A97CCE"/>
    <w:rsid w:val="00A97F45"/>
    <w:rsid w:val="00AA0A98"/>
    <w:rsid w:val="00AA0FFC"/>
    <w:rsid w:val="00AA1F0A"/>
    <w:rsid w:val="00AA3B12"/>
    <w:rsid w:val="00AA5D20"/>
    <w:rsid w:val="00AA684D"/>
    <w:rsid w:val="00AB0A30"/>
    <w:rsid w:val="00AB0F99"/>
    <w:rsid w:val="00AB0FA2"/>
    <w:rsid w:val="00AB17C9"/>
    <w:rsid w:val="00AB2758"/>
    <w:rsid w:val="00AB28AC"/>
    <w:rsid w:val="00AB2B32"/>
    <w:rsid w:val="00AB2C35"/>
    <w:rsid w:val="00AB488C"/>
    <w:rsid w:val="00AB51B2"/>
    <w:rsid w:val="00AB595C"/>
    <w:rsid w:val="00AB63B4"/>
    <w:rsid w:val="00AB6AB8"/>
    <w:rsid w:val="00AB7A92"/>
    <w:rsid w:val="00AC1D8B"/>
    <w:rsid w:val="00AC525F"/>
    <w:rsid w:val="00AC5CC1"/>
    <w:rsid w:val="00AC66FA"/>
    <w:rsid w:val="00AD370B"/>
    <w:rsid w:val="00AD403A"/>
    <w:rsid w:val="00AD4740"/>
    <w:rsid w:val="00AD4BD3"/>
    <w:rsid w:val="00AD5727"/>
    <w:rsid w:val="00AD5C42"/>
    <w:rsid w:val="00AE082D"/>
    <w:rsid w:val="00AE0DA0"/>
    <w:rsid w:val="00AE19C0"/>
    <w:rsid w:val="00AE2651"/>
    <w:rsid w:val="00AE3C2D"/>
    <w:rsid w:val="00AE4565"/>
    <w:rsid w:val="00AE5E88"/>
    <w:rsid w:val="00AE6443"/>
    <w:rsid w:val="00AE6EFA"/>
    <w:rsid w:val="00AE78B9"/>
    <w:rsid w:val="00AE7C13"/>
    <w:rsid w:val="00AF2F8B"/>
    <w:rsid w:val="00AF4209"/>
    <w:rsid w:val="00AF5175"/>
    <w:rsid w:val="00AF5B5A"/>
    <w:rsid w:val="00AF79B0"/>
    <w:rsid w:val="00B0093C"/>
    <w:rsid w:val="00B02268"/>
    <w:rsid w:val="00B024BB"/>
    <w:rsid w:val="00B02522"/>
    <w:rsid w:val="00B03131"/>
    <w:rsid w:val="00B06099"/>
    <w:rsid w:val="00B0776B"/>
    <w:rsid w:val="00B1281F"/>
    <w:rsid w:val="00B12A45"/>
    <w:rsid w:val="00B1314C"/>
    <w:rsid w:val="00B132E0"/>
    <w:rsid w:val="00B14D42"/>
    <w:rsid w:val="00B20587"/>
    <w:rsid w:val="00B20F99"/>
    <w:rsid w:val="00B2203F"/>
    <w:rsid w:val="00B22D5F"/>
    <w:rsid w:val="00B22F94"/>
    <w:rsid w:val="00B23A70"/>
    <w:rsid w:val="00B2497F"/>
    <w:rsid w:val="00B24A84"/>
    <w:rsid w:val="00B24E3D"/>
    <w:rsid w:val="00B25591"/>
    <w:rsid w:val="00B27493"/>
    <w:rsid w:val="00B30115"/>
    <w:rsid w:val="00B301F0"/>
    <w:rsid w:val="00B303E1"/>
    <w:rsid w:val="00B3049E"/>
    <w:rsid w:val="00B3117B"/>
    <w:rsid w:val="00B31ABE"/>
    <w:rsid w:val="00B31AC4"/>
    <w:rsid w:val="00B3294E"/>
    <w:rsid w:val="00B411E9"/>
    <w:rsid w:val="00B426AD"/>
    <w:rsid w:val="00B42851"/>
    <w:rsid w:val="00B429F2"/>
    <w:rsid w:val="00B437C5"/>
    <w:rsid w:val="00B43D4B"/>
    <w:rsid w:val="00B46046"/>
    <w:rsid w:val="00B46D26"/>
    <w:rsid w:val="00B50B38"/>
    <w:rsid w:val="00B50CE2"/>
    <w:rsid w:val="00B51151"/>
    <w:rsid w:val="00B51BEE"/>
    <w:rsid w:val="00B5262C"/>
    <w:rsid w:val="00B54068"/>
    <w:rsid w:val="00B560F0"/>
    <w:rsid w:val="00B56227"/>
    <w:rsid w:val="00B600FA"/>
    <w:rsid w:val="00B6126D"/>
    <w:rsid w:val="00B62838"/>
    <w:rsid w:val="00B65A5A"/>
    <w:rsid w:val="00B66820"/>
    <w:rsid w:val="00B66B2E"/>
    <w:rsid w:val="00B66E32"/>
    <w:rsid w:val="00B676B0"/>
    <w:rsid w:val="00B70A5C"/>
    <w:rsid w:val="00B71F05"/>
    <w:rsid w:val="00B7464B"/>
    <w:rsid w:val="00B75B1F"/>
    <w:rsid w:val="00B76228"/>
    <w:rsid w:val="00B768C5"/>
    <w:rsid w:val="00B76936"/>
    <w:rsid w:val="00B77D55"/>
    <w:rsid w:val="00B80438"/>
    <w:rsid w:val="00B8198F"/>
    <w:rsid w:val="00B8260E"/>
    <w:rsid w:val="00B82FDA"/>
    <w:rsid w:val="00B8339D"/>
    <w:rsid w:val="00B83A5B"/>
    <w:rsid w:val="00B84332"/>
    <w:rsid w:val="00B8537A"/>
    <w:rsid w:val="00B8537F"/>
    <w:rsid w:val="00B87B92"/>
    <w:rsid w:val="00B87E3E"/>
    <w:rsid w:val="00B910BA"/>
    <w:rsid w:val="00B912EF"/>
    <w:rsid w:val="00B91BC5"/>
    <w:rsid w:val="00B95E75"/>
    <w:rsid w:val="00B96818"/>
    <w:rsid w:val="00BA0882"/>
    <w:rsid w:val="00BA1FB4"/>
    <w:rsid w:val="00BA40D1"/>
    <w:rsid w:val="00BA41E7"/>
    <w:rsid w:val="00BA4D8A"/>
    <w:rsid w:val="00BA577B"/>
    <w:rsid w:val="00BB031C"/>
    <w:rsid w:val="00BB16E7"/>
    <w:rsid w:val="00BB2D3D"/>
    <w:rsid w:val="00BB2FCF"/>
    <w:rsid w:val="00BB3165"/>
    <w:rsid w:val="00BB32BA"/>
    <w:rsid w:val="00BB42DD"/>
    <w:rsid w:val="00BB46F1"/>
    <w:rsid w:val="00BB4DFA"/>
    <w:rsid w:val="00BC0702"/>
    <w:rsid w:val="00BC0FA9"/>
    <w:rsid w:val="00BC153C"/>
    <w:rsid w:val="00BC26C8"/>
    <w:rsid w:val="00BC3D84"/>
    <w:rsid w:val="00BC4909"/>
    <w:rsid w:val="00BC6969"/>
    <w:rsid w:val="00BD08D2"/>
    <w:rsid w:val="00BD0C0D"/>
    <w:rsid w:val="00BD45B6"/>
    <w:rsid w:val="00BD4FC6"/>
    <w:rsid w:val="00BD5BB3"/>
    <w:rsid w:val="00BD6DBF"/>
    <w:rsid w:val="00BD7CF7"/>
    <w:rsid w:val="00BE107E"/>
    <w:rsid w:val="00BE342D"/>
    <w:rsid w:val="00BE3A44"/>
    <w:rsid w:val="00BE50B6"/>
    <w:rsid w:val="00BE777A"/>
    <w:rsid w:val="00BF01A5"/>
    <w:rsid w:val="00BF0B65"/>
    <w:rsid w:val="00BF3741"/>
    <w:rsid w:val="00BF47DD"/>
    <w:rsid w:val="00BF5F99"/>
    <w:rsid w:val="00BF73E5"/>
    <w:rsid w:val="00C00165"/>
    <w:rsid w:val="00C0348F"/>
    <w:rsid w:val="00C054AD"/>
    <w:rsid w:val="00C0556F"/>
    <w:rsid w:val="00C072FD"/>
    <w:rsid w:val="00C079CC"/>
    <w:rsid w:val="00C07F45"/>
    <w:rsid w:val="00C10028"/>
    <w:rsid w:val="00C10735"/>
    <w:rsid w:val="00C14DB9"/>
    <w:rsid w:val="00C17F2D"/>
    <w:rsid w:val="00C20468"/>
    <w:rsid w:val="00C205B8"/>
    <w:rsid w:val="00C20946"/>
    <w:rsid w:val="00C23B82"/>
    <w:rsid w:val="00C24415"/>
    <w:rsid w:val="00C2462A"/>
    <w:rsid w:val="00C2597B"/>
    <w:rsid w:val="00C26150"/>
    <w:rsid w:val="00C266C2"/>
    <w:rsid w:val="00C26E84"/>
    <w:rsid w:val="00C2760C"/>
    <w:rsid w:val="00C27C0B"/>
    <w:rsid w:val="00C27FD9"/>
    <w:rsid w:val="00C31834"/>
    <w:rsid w:val="00C329E7"/>
    <w:rsid w:val="00C32FCB"/>
    <w:rsid w:val="00C349FC"/>
    <w:rsid w:val="00C355A6"/>
    <w:rsid w:val="00C35818"/>
    <w:rsid w:val="00C3630F"/>
    <w:rsid w:val="00C3648A"/>
    <w:rsid w:val="00C36CE1"/>
    <w:rsid w:val="00C37E05"/>
    <w:rsid w:val="00C4162C"/>
    <w:rsid w:val="00C41D3A"/>
    <w:rsid w:val="00C431BC"/>
    <w:rsid w:val="00C441F7"/>
    <w:rsid w:val="00C4489C"/>
    <w:rsid w:val="00C44D47"/>
    <w:rsid w:val="00C466B3"/>
    <w:rsid w:val="00C46A48"/>
    <w:rsid w:val="00C46DEA"/>
    <w:rsid w:val="00C46E3F"/>
    <w:rsid w:val="00C47A6A"/>
    <w:rsid w:val="00C512B4"/>
    <w:rsid w:val="00C52271"/>
    <w:rsid w:val="00C53C92"/>
    <w:rsid w:val="00C54BE0"/>
    <w:rsid w:val="00C56CCF"/>
    <w:rsid w:val="00C57D99"/>
    <w:rsid w:val="00C6074D"/>
    <w:rsid w:val="00C61FDC"/>
    <w:rsid w:val="00C6393F"/>
    <w:rsid w:val="00C641D5"/>
    <w:rsid w:val="00C65214"/>
    <w:rsid w:val="00C6559B"/>
    <w:rsid w:val="00C65FD7"/>
    <w:rsid w:val="00C7030A"/>
    <w:rsid w:val="00C758D7"/>
    <w:rsid w:val="00C75F43"/>
    <w:rsid w:val="00C7653C"/>
    <w:rsid w:val="00C768C3"/>
    <w:rsid w:val="00C76B89"/>
    <w:rsid w:val="00C775E9"/>
    <w:rsid w:val="00C80133"/>
    <w:rsid w:val="00C802BC"/>
    <w:rsid w:val="00C8236F"/>
    <w:rsid w:val="00C851DB"/>
    <w:rsid w:val="00C852DF"/>
    <w:rsid w:val="00C8659D"/>
    <w:rsid w:val="00C8752B"/>
    <w:rsid w:val="00C925C4"/>
    <w:rsid w:val="00C92857"/>
    <w:rsid w:val="00C92BCF"/>
    <w:rsid w:val="00C967C3"/>
    <w:rsid w:val="00C968B0"/>
    <w:rsid w:val="00C96A14"/>
    <w:rsid w:val="00C97D69"/>
    <w:rsid w:val="00CA15DF"/>
    <w:rsid w:val="00CA2265"/>
    <w:rsid w:val="00CA25F5"/>
    <w:rsid w:val="00CA30F7"/>
    <w:rsid w:val="00CA45AB"/>
    <w:rsid w:val="00CA5818"/>
    <w:rsid w:val="00CA587A"/>
    <w:rsid w:val="00CA6B1B"/>
    <w:rsid w:val="00CA7EDD"/>
    <w:rsid w:val="00CB2CD2"/>
    <w:rsid w:val="00CB4741"/>
    <w:rsid w:val="00CB49E5"/>
    <w:rsid w:val="00CB6316"/>
    <w:rsid w:val="00CC1087"/>
    <w:rsid w:val="00CC17E9"/>
    <w:rsid w:val="00CC6C68"/>
    <w:rsid w:val="00CC76E7"/>
    <w:rsid w:val="00CC7897"/>
    <w:rsid w:val="00CD1AE1"/>
    <w:rsid w:val="00CD2C76"/>
    <w:rsid w:val="00CD335F"/>
    <w:rsid w:val="00CD426E"/>
    <w:rsid w:val="00CD513C"/>
    <w:rsid w:val="00CD6E62"/>
    <w:rsid w:val="00CE23CA"/>
    <w:rsid w:val="00CE3781"/>
    <w:rsid w:val="00CE44DF"/>
    <w:rsid w:val="00CE7830"/>
    <w:rsid w:val="00CF2182"/>
    <w:rsid w:val="00CF2883"/>
    <w:rsid w:val="00CF3064"/>
    <w:rsid w:val="00CF3272"/>
    <w:rsid w:val="00CF62D3"/>
    <w:rsid w:val="00D01CD8"/>
    <w:rsid w:val="00D0350B"/>
    <w:rsid w:val="00D03643"/>
    <w:rsid w:val="00D03AC4"/>
    <w:rsid w:val="00D043C0"/>
    <w:rsid w:val="00D05AFB"/>
    <w:rsid w:val="00D07553"/>
    <w:rsid w:val="00D100B8"/>
    <w:rsid w:val="00D1155F"/>
    <w:rsid w:val="00D118E9"/>
    <w:rsid w:val="00D1278D"/>
    <w:rsid w:val="00D1285B"/>
    <w:rsid w:val="00D147DD"/>
    <w:rsid w:val="00D15923"/>
    <w:rsid w:val="00D15EBF"/>
    <w:rsid w:val="00D16393"/>
    <w:rsid w:val="00D170F9"/>
    <w:rsid w:val="00D173A7"/>
    <w:rsid w:val="00D1751A"/>
    <w:rsid w:val="00D224A5"/>
    <w:rsid w:val="00D22BE1"/>
    <w:rsid w:val="00D23F33"/>
    <w:rsid w:val="00D2424D"/>
    <w:rsid w:val="00D24B30"/>
    <w:rsid w:val="00D24B3A"/>
    <w:rsid w:val="00D27281"/>
    <w:rsid w:val="00D3389C"/>
    <w:rsid w:val="00D33D7D"/>
    <w:rsid w:val="00D35321"/>
    <w:rsid w:val="00D35711"/>
    <w:rsid w:val="00D35A71"/>
    <w:rsid w:val="00D36D43"/>
    <w:rsid w:val="00D41286"/>
    <w:rsid w:val="00D42AF2"/>
    <w:rsid w:val="00D44643"/>
    <w:rsid w:val="00D45683"/>
    <w:rsid w:val="00D45EA0"/>
    <w:rsid w:val="00D50701"/>
    <w:rsid w:val="00D50E98"/>
    <w:rsid w:val="00D510EC"/>
    <w:rsid w:val="00D51968"/>
    <w:rsid w:val="00D524C6"/>
    <w:rsid w:val="00D530C0"/>
    <w:rsid w:val="00D53294"/>
    <w:rsid w:val="00D53C0C"/>
    <w:rsid w:val="00D555AD"/>
    <w:rsid w:val="00D567D3"/>
    <w:rsid w:val="00D600D9"/>
    <w:rsid w:val="00D60A86"/>
    <w:rsid w:val="00D60CCA"/>
    <w:rsid w:val="00D62A52"/>
    <w:rsid w:val="00D63046"/>
    <w:rsid w:val="00D65219"/>
    <w:rsid w:val="00D65229"/>
    <w:rsid w:val="00D67994"/>
    <w:rsid w:val="00D702F6"/>
    <w:rsid w:val="00D718ED"/>
    <w:rsid w:val="00D75CB8"/>
    <w:rsid w:val="00D77DFB"/>
    <w:rsid w:val="00D81817"/>
    <w:rsid w:val="00D81F46"/>
    <w:rsid w:val="00D81F4F"/>
    <w:rsid w:val="00D828C9"/>
    <w:rsid w:val="00D85B1A"/>
    <w:rsid w:val="00D86F67"/>
    <w:rsid w:val="00D87122"/>
    <w:rsid w:val="00D8752F"/>
    <w:rsid w:val="00D877F3"/>
    <w:rsid w:val="00D919B3"/>
    <w:rsid w:val="00D923D2"/>
    <w:rsid w:val="00D955AD"/>
    <w:rsid w:val="00D9576C"/>
    <w:rsid w:val="00D9792F"/>
    <w:rsid w:val="00D97F6D"/>
    <w:rsid w:val="00DA01E0"/>
    <w:rsid w:val="00DA0681"/>
    <w:rsid w:val="00DA1028"/>
    <w:rsid w:val="00DA1551"/>
    <w:rsid w:val="00DA15A4"/>
    <w:rsid w:val="00DA1D15"/>
    <w:rsid w:val="00DA2FE5"/>
    <w:rsid w:val="00DA4D03"/>
    <w:rsid w:val="00DA6A2B"/>
    <w:rsid w:val="00DA742A"/>
    <w:rsid w:val="00DB11A2"/>
    <w:rsid w:val="00DB14E4"/>
    <w:rsid w:val="00DB26B6"/>
    <w:rsid w:val="00DB2E58"/>
    <w:rsid w:val="00DC1166"/>
    <w:rsid w:val="00DC2657"/>
    <w:rsid w:val="00DC33CC"/>
    <w:rsid w:val="00DC4DC3"/>
    <w:rsid w:val="00DC5803"/>
    <w:rsid w:val="00DC59F7"/>
    <w:rsid w:val="00DC5B2F"/>
    <w:rsid w:val="00DC5C62"/>
    <w:rsid w:val="00DD01D8"/>
    <w:rsid w:val="00DD0254"/>
    <w:rsid w:val="00DD12C4"/>
    <w:rsid w:val="00DD20DB"/>
    <w:rsid w:val="00DD30F4"/>
    <w:rsid w:val="00DD3714"/>
    <w:rsid w:val="00DD5753"/>
    <w:rsid w:val="00DD67D4"/>
    <w:rsid w:val="00DD74C9"/>
    <w:rsid w:val="00DE1D9D"/>
    <w:rsid w:val="00DE2C59"/>
    <w:rsid w:val="00DF0441"/>
    <w:rsid w:val="00DF076E"/>
    <w:rsid w:val="00DF1D60"/>
    <w:rsid w:val="00DF24BC"/>
    <w:rsid w:val="00DF2993"/>
    <w:rsid w:val="00DF417A"/>
    <w:rsid w:val="00DF4A7E"/>
    <w:rsid w:val="00DF7BBD"/>
    <w:rsid w:val="00E00105"/>
    <w:rsid w:val="00E00B9D"/>
    <w:rsid w:val="00E01C18"/>
    <w:rsid w:val="00E04FDA"/>
    <w:rsid w:val="00E0558B"/>
    <w:rsid w:val="00E05AAF"/>
    <w:rsid w:val="00E069FA"/>
    <w:rsid w:val="00E12FF5"/>
    <w:rsid w:val="00E1549D"/>
    <w:rsid w:val="00E16723"/>
    <w:rsid w:val="00E21307"/>
    <w:rsid w:val="00E2214B"/>
    <w:rsid w:val="00E22458"/>
    <w:rsid w:val="00E22FBF"/>
    <w:rsid w:val="00E24177"/>
    <w:rsid w:val="00E241D1"/>
    <w:rsid w:val="00E31655"/>
    <w:rsid w:val="00E31DCC"/>
    <w:rsid w:val="00E3202C"/>
    <w:rsid w:val="00E3270C"/>
    <w:rsid w:val="00E33BD6"/>
    <w:rsid w:val="00E34EC8"/>
    <w:rsid w:val="00E37C49"/>
    <w:rsid w:val="00E42D62"/>
    <w:rsid w:val="00E46DB8"/>
    <w:rsid w:val="00E46E60"/>
    <w:rsid w:val="00E46F8E"/>
    <w:rsid w:val="00E47DE5"/>
    <w:rsid w:val="00E50B51"/>
    <w:rsid w:val="00E510B5"/>
    <w:rsid w:val="00E55358"/>
    <w:rsid w:val="00E55D28"/>
    <w:rsid w:val="00E55FE9"/>
    <w:rsid w:val="00E573A8"/>
    <w:rsid w:val="00E57DAE"/>
    <w:rsid w:val="00E608A1"/>
    <w:rsid w:val="00E60F80"/>
    <w:rsid w:val="00E61488"/>
    <w:rsid w:val="00E6158E"/>
    <w:rsid w:val="00E61F05"/>
    <w:rsid w:val="00E62100"/>
    <w:rsid w:val="00E62B01"/>
    <w:rsid w:val="00E634EA"/>
    <w:rsid w:val="00E63762"/>
    <w:rsid w:val="00E64BAE"/>
    <w:rsid w:val="00E65156"/>
    <w:rsid w:val="00E65E3B"/>
    <w:rsid w:val="00E66576"/>
    <w:rsid w:val="00E70C6A"/>
    <w:rsid w:val="00E7246D"/>
    <w:rsid w:val="00E730D4"/>
    <w:rsid w:val="00E7330C"/>
    <w:rsid w:val="00E739B2"/>
    <w:rsid w:val="00E75BBE"/>
    <w:rsid w:val="00E77ADD"/>
    <w:rsid w:val="00E80384"/>
    <w:rsid w:val="00E8066F"/>
    <w:rsid w:val="00E80D5A"/>
    <w:rsid w:val="00E80E03"/>
    <w:rsid w:val="00E84556"/>
    <w:rsid w:val="00E84899"/>
    <w:rsid w:val="00E84E20"/>
    <w:rsid w:val="00E8539A"/>
    <w:rsid w:val="00E85977"/>
    <w:rsid w:val="00E87693"/>
    <w:rsid w:val="00E90B8D"/>
    <w:rsid w:val="00E93BB9"/>
    <w:rsid w:val="00E95544"/>
    <w:rsid w:val="00E95813"/>
    <w:rsid w:val="00E968E9"/>
    <w:rsid w:val="00E96E23"/>
    <w:rsid w:val="00EA2290"/>
    <w:rsid w:val="00EA26DB"/>
    <w:rsid w:val="00EA3E2B"/>
    <w:rsid w:val="00EA3F27"/>
    <w:rsid w:val="00EA4633"/>
    <w:rsid w:val="00EA5C72"/>
    <w:rsid w:val="00EA66D0"/>
    <w:rsid w:val="00EA74B1"/>
    <w:rsid w:val="00EA756A"/>
    <w:rsid w:val="00EA78A1"/>
    <w:rsid w:val="00EB44F6"/>
    <w:rsid w:val="00EB4C5F"/>
    <w:rsid w:val="00EB4E66"/>
    <w:rsid w:val="00EB6FEF"/>
    <w:rsid w:val="00EB70AC"/>
    <w:rsid w:val="00EC064E"/>
    <w:rsid w:val="00EC2E02"/>
    <w:rsid w:val="00EC339F"/>
    <w:rsid w:val="00EC3A0D"/>
    <w:rsid w:val="00EC55F7"/>
    <w:rsid w:val="00EC5E2D"/>
    <w:rsid w:val="00EC64E4"/>
    <w:rsid w:val="00EC6D22"/>
    <w:rsid w:val="00EC6FBC"/>
    <w:rsid w:val="00EC735A"/>
    <w:rsid w:val="00EC7F7E"/>
    <w:rsid w:val="00ED0C77"/>
    <w:rsid w:val="00ED3A03"/>
    <w:rsid w:val="00ED4001"/>
    <w:rsid w:val="00ED53A9"/>
    <w:rsid w:val="00ED76B1"/>
    <w:rsid w:val="00ED7D85"/>
    <w:rsid w:val="00EE06F9"/>
    <w:rsid w:val="00EE172F"/>
    <w:rsid w:val="00EE1C7F"/>
    <w:rsid w:val="00EE32EB"/>
    <w:rsid w:val="00EE37CB"/>
    <w:rsid w:val="00EE7756"/>
    <w:rsid w:val="00EE7B1C"/>
    <w:rsid w:val="00EE7B6E"/>
    <w:rsid w:val="00EF0E27"/>
    <w:rsid w:val="00EF1D2D"/>
    <w:rsid w:val="00EF2AEA"/>
    <w:rsid w:val="00EF3229"/>
    <w:rsid w:val="00EF363F"/>
    <w:rsid w:val="00EF5160"/>
    <w:rsid w:val="00EF599C"/>
    <w:rsid w:val="00F009DE"/>
    <w:rsid w:val="00F019BB"/>
    <w:rsid w:val="00F01DE6"/>
    <w:rsid w:val="00F052CE"/>
    <w:rsid w:val="00F05B8C"/>
    <w:rsid w:val="00F06C42"/>
    <w:rsid w:val="00F070A6"/>
    <w:rsid w:val="00F10ED5"/>
    <w:rsid w:val="00F11112"/>
    <w:rsid w:val="00F116E8"/>
    <w:rsid w:val="00F11D25"/>
    <w:rsid w:val="00F14928"/>
    <w:rsid w:val="00F15139"/>
    <w:rsid w:val="00F171EA"/>
    <w:rsid w:val="00F1760A"/>
    <w:rsid w:val="00F231E7"/>
    <w:rsid w:val="00F23C93"/>
    <w:rsid w:val="00F243CC"/>
    <w:rsid w:val="00F24CF2"/>
    <w:rsid w:val="00F25129"/>
    <w:rsid w:val="00F2520E"/>
    <w:rsid w:val="00F25DBC"/>
    <w:rsid w:val="00F26678"/>
    <w:rsid w:val="00F26AE0"/>
    <w:rsid w:val="00F26BFA"/>
    <w:rsid w:val="00F27698"/>
    <w:rsid w:val="00F30A86"/>
    <w:rsid w:val="00F31E6E"/>
    <w:rsid w:val="00F323F5"/>
    <w:rsid w:val="00F3269A"/>
    <w:rsid w:val="00F34EB2"/>
    <w:rsid w:val="00F3589A"/>
    <w:rsid w:val="00F35E04"/>
    <w:rsid w:val="00F37BBD"/>
    <w:rsid w:val="00F37BFC"/>
    <w:rsid w:val="00F40650"/>
    <w:rsid w:val="00F410F5"/>
    <w:rsid w:val="00F4132E"/>
    <w:rsid w:val="00F419D0"/>
    <w:rsid w:val="00F4205C"/>
    <w:rsid w:val="00F422E6"/>
    <w:rsid w:val="00F4237D"/>
    <w:rsid w:val="00F43AF6"/>
    <w:rsid w:val="00F4427F"/>
    <w:rsid w:val="00F44BD4"/>
    <w:rsid w:val="00F44C74"/>
    <w:rsid w:val="00F44F09"/>
    <w:rsid w:val="00F46FD2"/>
    <w:rsid w:val="00F50693"/>
    <w:rsid w:val="00F51727"/>
    <w:rsid w:val="00F521FB"/>
    <w:rsid w:val="00F57261"/>
    <w:rsid w:val="00F5795C"/>
    <w:rsid w:val="00F614B5"/>
    <w:rsid w:val="00F61837"/>
    <w:rsid w:val="00F62624"/>
    <w:rsid w:val="00F630EE"/>
    <w:rsid w:val="00F63148"/>
    <w:rsid w:val="00F63BAE"/>
    <w:rsid w:val="00F65799"/>
    <w:rsid w:val="00F657BB"/>
    <w:rsid w:val="00F6605B"/>
    <w:rsid w:val="00F6623F"/>
    <w:rsid w:val="00F7307B"/>
    <w:rsid w:val="00F73235"/>
    <w:rsid w:val="00F736B9"/>
    <w:rsid w:val="00F7423E"/>
    <w:rsid w:val="00F74360"/>
    <w:rsid w:val="00F75847"/>
    <w:rsid w:val="00F8049C"/>
    <w:rsid w:val="00F80D3F"/>
    <w:rsid w:val="00F83760"/>
    <w:rsid w:val="00F83CC4"/>
    <w:rsid w:val="00F83DE4"/>
    <w:rsid w:val="00F86BE5"/>
    <w:rsid w:val="00F86F1F"/>
    <w:rsid w:val="00F87FDA"/>
    <w:rsid w:val="00F95578"/>
    <w:rsid w:val="00F9793C"/>
    <w:rsid w:val="00FA0AEA"/>
    <w:rsid w:val="00FA1018"/>
    <w:rsid w:val="00FA22FC"/>
    <w:rsid w:val="00FA2513"/>
    <w:rsid w:val="00FA2E1B"/>
    <w:rsid w:val="00FA46CB"/>
    <w:rsid w:val="00FA5065"/>
    <w:rsid w:val="00FA72BB"/>
    <w:rsid w:val="00FA7964"/>
    <w:rsid w:val="00FB158A"/>
    <w:rsid w:val="00FB20D4"/>
    <w:rsid w:val="00FB3554"/>
    <w:rsid w:val="00FB38B8"/>
    <w:rsid w:val="00FB3E5F"/>
    <w:rsid w:val="00FB69B7"/>
    <w:rsid w:val="00FB7AC8"/>
    <w:rsid w:val="00FB7DE2"/>
    <w:rsid w:val="00FC0CF2"/>
    <w:rsid w:val="00FC10D3"/>
    <w:rsid w:val="00FC3306"/>
    <w:rsid w:val="00FC5116"/>
    <w:rsid w:val="00FC6072"/>
    <w:rsid w:val="00FC7310"/>
    <w:rsid w:val="00FC7475"/>
    <w:rsid w:val="00FD1D00"/>
    <w:rsid w:val="00FD4FF2"/>
    <w:rsid w:val="00FD57BC"/>
    <w:rsid w:val="00FE074C"/>
    <w:rsid w:val="00FE0C3A"/>
    <w:rsid w:val="00FE0D24"/>
    <w:rsid w:val="00FE0DAB"/>
    <w:rsid w:val="00FE1BA6"/>
    <w:rsid w:val="00FE22D3"/>
    <w:rsid w:val="00FE2505"/>
    <w:rsid w:val="00FE34C0"/>
    <w:rsid w:val="00FE38DF"/>
    <w:rsid w:val="00FE3B07"/>
    <w:rsid w:val="00FE3F57"/>
    <w:rsid w:val="00FE4907"/>
    <w:rsid w:val="00FF22DE"/>
    <w:rsid w:val="00FF25CC"/>
    <w:rsid w:val="00FF2C49"/>
    <w:rsid w:val="00FF5564"/>
    <w:rsid w:val="00FF6146"/>
    <w:rsid w:val="00FF7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1BA1A"/>
  <w15:docId w15:val="{AF2F46AD-F4B3-42F4-9BDE-93D466B6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2F5"/>
    <w:pPr>
      <w:tabs>
        <w:tab w:val="left" w:pos="950"/>
      </w:tabs>
      <w:spacing w:after="240" w:line="264" w:lineRule="auto"/>
      <w:jc w:val="both"/>
    </w:pPr>
    <w:rPr>
      <w:sz w:val="24"/>
      <w:szCs w:val="24"/>
    </w:rPr>
  </w:style>
  <w:style w:type="paragraph" w:styleId="Heading1">
    <w:name w:val="heading 1"/>
    <w:basedOn w:val="Normal"/>
    <w:next w:val="Normal"/>
    <w:qFormat/>
    <w:rsid w:val="00551BF6"/>
    <w:pPr>
      <w:keepNext/>
      <w:keepLines/>
      <w:pageBreakBefore/>
      <w:numPr>
        <w:numId w:val="27"/>
      </w:numPr>
      <w:tabs>
        <w:tab w:val="clear" w:pos="432"/>
        <w:tab w:val="clear" w:pos="950"/>
        <w:tab w:val="left" w:pos="720"/>
      </w:tabs>
      <w:ind w:left="720" w:hanging="720"/>
      <w:outlineLvl w:val="0"/>
    </w:pPr>
    <w:rPr>
      <w:rFonts w:ascii="Times New Roman Bold" w:hAnsi="Times New Roman Bold"/>
      <w:b/>
      <w:caps/>
    </w:rPr>
  </w:style>
  <w:style w:type="paragraph" w:styleId="Heading2">
    <w:name w:val="heading 2"/>
    <w:basedOn w:val="Normal"/>
    <w:next w:val="BodyText"/>
    <w:link w:val="Heading2Char"/>
    <w:qFormat/>
    <w:rsid w:val="00551BF6"/>
    <w:pPr>
      <w:keepNext/>
      <w:numPr>
        <w:ilvl w:val="1"/>
        <w:numId w:val="27"/>
      </w:numPr>
      <w:tabs>
        <w:tab w:val="clear" w:pos="576"/>
        <w:tab w:val="clear" w:pos="950"/>
        <w:tab w:val="left" w:pos="720"/>
      </w:tabs>
      <w:ind w:left="720" w:hanging="720"/>
      <w:outlineLvl w:val="1"/>
    </w:pPr>
    <w:rPr>
      <w:rFonts w:ascii="Times New Roman Bold" w:hAnsi="Times New Roman Bold"/>
      <w:b/>
      <w:szCs w:val="20"/>
      <w:u w:val="single"/>
    </w:rPr>
  </w:style>
  <w:style w:type="paragraph" w:styleId="Heading3">
    <w:name w:val="heading 3"/>
    <w:basedOn w:val="Normal"/>
    <w:next w:val="Normal"/>
    <w:link w:val="Heading3Char"/>
    <w:autoRedefine/>
    <w:qFormat/>
    <w:rsid w:val="002F7B0B"/>
    <w:pPr>
      <w:keepNext/>
      <w:keepLines/>
      <w:numPr>
        <w:ilvl w:val="2"/>
        <w:numId w:val="27"/>
      </w:numPr>
      <w:tabs>
        <w:tab w:val="clear" w:pos="950"/>
      </w:tabs>
      <w:spacing w:before="240"/>
      <w:outlineLvl w:val="2"/>
    </w:pPr>
    <w:rPr>
      <w:rFonts w:ascii="Times New Roman Bold" w:hAnsi="Times New Roman Bold"/>
      <w:b/>
      <w:szCs w:val="20"/>
    </w:rPr>
  </w:style>
  <w:style w:type="paragraph" w:styleId="Heading4">
    <w:name w:val="heading 4"/>
    <w:basedOn w:val="Normal"/>
    <w:next w:val="Normal"/>
    <w:link w:val="Heading4Char"/>
    <w:autoRedefine/>
    <w:qFormat/>
    <w:rsid w:val="00551BF6"/>
    <w:pPr>
      <w:keepNext/>
      <w:widowControl w:val="0"/>
      <w:numPr>
        <w:ilvl w:val="3"/>
        <w:numId w:val="27"/>
      </w:numPr>
      <w:outlineLvl w:val="3"/>
    </w:pPr>
    <w:rPr>
      <w:bCs/>
      <w:szCs w:val="20"/>
    </w:rPr>
  </w:style>
  <w:style w:type="paragraph" w:styleId="Heading5">
    <w:name w:val="heading 5"/>
    <w:basedOn w:val="Normal"/>
    <w:next w:val="Normal"/>
    <w:link w:val="Heading5Char"/>
    <w:autoRedefine/>
    <w:qFormat/>
    <w:rsid w:val="00FE0C3A"/>
    <w:pPr>
      <w:keepNext/>
      <w:numPr>
        <w:ilvl w:val="4"/>
        <w:numId w:val="27"/>
      </w:numPr>
      <w:tabs>
        <w:tab w:val="clear" w:pos="950"/>
      </w:tabs>
      <w:outlineLvl w:val="4"/>
    </w:pPr>
    <w:rPr>
      <w:i/>
    </w:rPr>
  </w:style>
  <w:style w:type="paragraph" w:styleId="Heading6">
    <w:name w:val="heading 6"/>
    <w:basedOn w:val="Normal"/>
    <w:next w:val="Normal"/>
    <w:link w:val="Heading6Char"/>
    <w:autoRedefine/>
    <w:qFormat/>
    <w:rsid w:val="00FE0C3A"/>
    <w:pPr>
      <w:numPr>
        <w:ilvl w:val="5"/>
        <w:numId w:val="27"/>
      </w:numPr>
      <w:tabs>
        <w:tab w:val="clear" w:pos="950"/>
      </w:tabs>
      <w:outlineLvl w:val="5"/>
    </w:pPr>
    <w:rPr>
      <w:b/>
      <w:bCs/>
      <w:sz w:val="22"/>
      <w:szCs w:val="22"/>
    </w:rPr>
  </w:style>
  <w:style w:type="paragraph" w:styleId="Heading7">
    <w:name w:val="heading 7"/>
    <w:basedOn w:val="Normal"/>
    <w:next w:val="Normal"/>
    <w:link w:val="Heading7Char"/>
    <w:autoRedefine/>
    <w:qFormat/>
    <w:rsid w:val="00FE0C3A"/>
    <w:pPr>
      <w:numPr>
        <w:ilvl w:val="6"/>
        <w:numId w:val="27"/>
      </w:numPr>
      <w:spacing w:before="240" w:after="60"/>
      <w:outlineLvl w:val="6"/>
    </w:pPr>
  </w:style>
  <w:style w:type="paragraph" w:styleId="Heading8">
    <w:name w:val="heading 8"/>
    <w:basedOn w:val="Normal"/>
    <w:next w:val="Normal"/>
    <w:link w:val="Heading8Char"/>
    <w:autoRedefine/>
    <w:qFormat/>
    <w:rsid w:val="00FE0C3A"/>
    <w:pPr>
      <w:numPr>
        <w:ilvl w:val="7"/>
        <w:numId w:val="27"/>
      </w:numPr>
      <w:spacing w:before="240" w:after="60"/>
      <w:outlineLvl w:val="7"/>
    </w:pPr>
    <w:rPr>
      <w:i/>
      <w:iCs/>
    </w:rPr>
  </w:style>
  <w:style w:type="paragraph" w:styleId="Heading9">
    <w:name w:val="heading 9"/>
    <w:basedOn w:val="Normal"/>
    <w:next w:val="Normal"/>
    <w:link w:val="Heading9Char"/>
    <w:autoRedefine/>
    <w:qFormat/>
    <w:rsid w:val="00FE0C3A"/>
    <w:pPr>
      <w:numPr>
        <w:ilvl w:val="8"/>
        <w:numId w:val="2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szCs w:val="24"/>
    </w:rPr>
  </w:style>
  <w:style w:type="character" w:customStyle="1" w:styleId="BigForm">
    <w:name w:val="Big Form"/>
    <w:basedOn w:val="DefaultParagraphFont"/>
    <w:rPr>
      <w:rFonts w:ascii="Arial" w:hAnsi="Arial"/>
      <w:sz w:val="28"/>
    </w:rPr>
  </w:style>
  <w:style w:type="character" w:customStyle="1" w:styleId="DataText">
    <w:name w:val="Data Text"/>
    <w:basedOn w:val="DefaultParagraphFont"/>
    <w:rPr>
      <w:rFonts w:ascii="Courier" w:hAnsi="Courier"/>
      <w:sz w:val="24"/>
    </w:rPr>
  </w:style>
  <w:style w:type="paragraph" w:styleId="Header">
    <w:name w:val="header"/>
    <w:basedOn w:val="Normal"/>
    <w:rsid w:val="00357454"/>
    <w:pPr>
      <w:tabs>
        <w:tab w:val="clear" w:pos="950"/>
        <w:tab w:val="left" w:pos="0"/>
        <w:tab w:val="center" w:pos="4320"/>
        <w:tab w:val="right" w:pos="9360"/>
      </w:tabs>
      <w:spacing w:after="0" w:line="240" w:lineRule="auto"/>
    </w:pPr>
    <w:rPr>
      <w:color w:val="FF0000"/>
    </w:rPr>
  </w:style>
  <w:style w:type="paragraph" w:styleId="Footer">
    <w:name w:val="footer"/>
    <w:basedOn w:val="Normal"/>
    <w:pPr>
      <w:tabs>
        <w:tab w:val="center" w:pos="4320"/>
        <w:tab w:val="right" w:pos="8640"/>
      </w:tabs>
      <w:spacing w:after="0"/>
    </w:pPr>
    <w:rPr>
      <w:sz w:val="16"/>
    </w:rPr>
  </w:style>
  <w:style w:type="paragraph" w:customStyle="1" w:styleId="subject10pt">
    <w:name w:val="subject 10pt"/>
    <w:basedOn w:val="Subject"/>
    <w:autoRedefine/>
    <w:rsid w:val="003475D5"/>
    <w:pPr>
      <w:ind w:left="1152" w:hanging="1152"/>
    </w:pPr>
    <w:rPr>
      <w:sz w:val="20"/>
    </w:rPr>
  </w:style>
  <w:style w:type="paragraph" w:styleId="Date">
    <w:name w:val="Date"/>
    <w:basedOn w:val="Normal"/>
    <w:next w:val="Address"/>
    <w:autoRedefine/>
    <w:rsid w:val="00357917"/>
    <w:pPr>
      <w:tabs>
        <w:tab w:val="left" w:pos="432"/>
        <w:tab w:val="left" w:pos="792"/>
        <w:tab w:val="left" w:pos="1152"/>
        <w:tab w:val="left" w:pos="1584"/>
      </w:tabs>
      <w:spacing w:before="240"/>
      <w:jc w:val="right"/>
    </w:pPr>
    <w:rPr>
      <w:noProof/>
    </w:rPr>
  </w:style>
  <w:style w:type="paragraph" w:customStyle="1" w:styleId="Address">
    <w:name w:val="Address"/>
    <w:basedOn w:val="Normal"/>
    <w:autoRedefine/>
    <w:rsid w:val="00B02522"/>
    <w:pPr>
      <w:spacing w:after="0"/>
    </w:pPr>
  </w:style>
  <w:style w:type="paragraph" w:customStyle="1" w:styleId="Attention">
    <w:name w:val="Attention"/>
    <w:basedOn w:val="Normal"/>
    <w:next w:val="Subject"/>
    <w:autoRedefine/>
    <w:rsid w:val="008445DD"/>
    <w:pPr>
      <w:spacing w:before="240" w:after="0" w:line="240" w:lineRule="auto"/>
    </w:pPr>
    <w:rPr>
      <w:sz w:val="23"/>
    </w:rPr>
  </w:style>
  <w:style w:type="paragraph" w:customStyle="1" w:styleId="Subject">
    <w:name w:val="Subject"/>
    <w:basedOn w:val="Normal"/>
    <w:autoRedefine/>
    <w:rsid w:val="00357917"/>
    <w:pPr>
      <w:spacing w:after="0"/>
      <w:jc w:val="left"/>
    </w:pPr>
    <w:rPr>
      <w:rFonts w:ascii="Times New Roman Bold" w:hAnsi="Times New Roman Bold"/>
      <w:b/>
    </w:rPr>
  </w:style>
  <w:style w:type="paragraph" w:styleId="Salutation">
    <w:name w:val="Salutation"/>
    <w:basedOn w:val="Normal"/>
    <w:next w:val="Normal"/>
    <w:autoRedefine/>
    <w:rsid w:val="00357917"/>
    <w:pPr>
      <w:tabs>
        <w:tab w:val="clear" w:pos="950"/>
        <w:tab w:val="left" w:pos="1152"/>
        <w:tab w:val="left" w:pos="1584"/>
      </w:tabs>
      <w:spacing w:after="0"/>
      <w:ind w:right="-115"/>
      <w:jc w:val="left"/>
    </w:pPr>
    <w:rPr>
      <w:sz w:val="23"/>
    </w:rPr>
  </w:style>
  <w:style w:type="paragraph" w:styleId="Closing">
    <w:name w:val="Closing"/>
    <w:basedOn w:val="Normal"/>
    <w:next w:val="Signature"/>
    <w:autoRedefine/>
    <w:rsid w:val="00AF79B0"/>
    <w:pPr>
      <w:spacing w:before="240" w:after="720" w:line="240" w:lineRule="auto"/>
      <w:ind w:left="5760"/>
      <w:jc w:val="left"/>
    </w:pPr>
    <w:rPr>
      <w:sz w:val="23"/>
    </w:rPr>
  </w:style>
  <w:style w:type="paragraph" w:styleId="Signature">
    <w:name w:val="Signature"/>
    <w:basedOn w:val="Normal"/>
    <w:autoRedefine/>
    <w:rsid w:val="00BB2FCF"/>
    <w:pPr>
      <w:spacing w:before="240" w:after="0"/>
      <w:ind w:left="5760"/>
      <w:jc w:val="left"/>
    </w:pPr>
    <w:rPr>
      <w:sz w:val="23"/>
    </w:rPr>
  </w:style>
  <w:style w:type="paragraph" w:styleId="BodyText">
    <w:name w:val="Body Text"/>
    <w:basedOn w:val="Normal"/>
    <w:link w:val="BodyTextChar"/>
    <w:rsid w:val="00551BF6"/>
    <w:pPr>
      <w:tabs>
        <w:tab w:val="clear" w:pos="950"/>
        <w:tab w:val="left" w:pos="432"/>
        <w:tab w:val="left" w:pos="792"/>
        <w:tab w:val="left" w:pos="1152"/>
        <w:tab w:val="left" w:pos="1584"/>
      </w:tabs>
    </w:pPr>
    <w:rPr>
      <w:lang w:val="en"/>
    </w:rPr>
  </w:style>
  <w:style w:type="paragraph" w:customStyle="1" w:styleId="Salutation10pt">
    <w:name w:val="Salutation 10pt"/>
    <w:basedOn w:val="Salutation"/>
    <w:autoRedefine/>
    <w:rsid w:val="003475D5"/>
    <w:rPr>
      <w:sz w:val="20"/>
    </w:rPr>
  </w:style>
  <w:style w:type="paragraph" w:customStyle="1" w:styleId="StyleAddressLinespacingMultiple105li">
    <w:name w:val="Style Address + Line spacing:  Multiple 1.05 li"/>
    <w:basedOn w:val="Address"/>
    <w:rsid w:val="00052EAB"/>
    <w:pPr>
      <w:spacing w:line="252" w:lineRule="auto"/>
    </w:pPr>
  </w:style>
  <w:style w:type="paragraph" w:customStyle="1" w:styleId="StyleClosingLeft0">
    <w:name w:val="Style Closing + Left:  0&quot;"/>
    <w:basedOn w:val="Closing"/>
    <w:rsid w:val="00A91A24"/>
  </w:style>
  <w:style w:type="paragraph" w:customStyle="1" w:styleId="2pageheader">
    <w:name w:val="2 page header"/>
    <w:basedOn w:val="Header"/>
    <w:autoRedefine/>
    <w:rsid w:val="00DF2993"/>
    <w:pPr>
      <w:jc w:val="left"/>
    </w:pPr>
    <w:rPr>
      <w:sz w:val="22"/>
      <w:szCs w:val="22"/>
    </w:rPr>
  </w:style>
  <w:style w:type="paragraph" w:customStyle="1" w:styleId="Attachment">
    <w:name w:val="Attachment"/>
    <w:basedOn w:val="Normal"/>
    <w:rsid w:val="00D65229"/>
    <w:pPr>
      <w:tabs>
        <w:tab w:val="left" w:pos="1440"/>
      </w:tabs>
      <w:spacing w:before="240"/>
    </w:pPr>
  </w:style>
  <w:style w:type="paragraph" w:customStyle="1" w:styleId="CopiesTo">
    <w:name w:val="CopiesTo"/>
    <w:basedOn w:val="Normal"/>
    <w:rsid w:val="00D65229"/>
    <w:pPr>
      <w:tabs>
        <w:tab w:val="left" w:pos="1440"/>
      </w:tabs>
      <w:ind w:left="1728" w:hanging="1728"/>
      <w:jc w:val="left"/>
    </w:pPr>
  </w:style>
  <w:style w:type="paragraph" w:styleId="BalloonText">
    <w:name w:val="Balloon Text"/>
    <w:basedOn w:val="Normal"/>
    <w:semiHidden/>
    <w:rsid w:val="00111D9D"/>
    <w:rPr>
      <w:rFonts w:ascii="Tahoma" w:hAnsi="Tahoma" w:cs="Tahoma"/>
      <w:sz w:val="16"/>
      <w:szCs w:val="16"/>
    </w:rPr>
  </w:style>
  <w:style w:type="table" w:styleId="TableGrid">
    <w:name w:val="Table Grid"/>
    <w:basedOn w:val="TableNormal"/>
    <w:rsid w:val="00AF79B0"/>
    <w:pPr>
      <w:tabs>
        <w:tab w:val="left" w:pos="432"/>
        <w:tab w:val="left" w:pos="792"/>
        <w:tab w:val="left" w:pos="1152"/>
        <w:tab w:val="left" w:pos="1584"/>
      </w:tabs>
      <w:spacing w:after="240"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tterAttachment">
    <w:name w:val="LetterAttachment"/>
    <w:basedOn w:val="Attachment"/>
    <w:rsid w:val="00675628"/>
    <w:pPr>
      <w:spacing w:before="480"/>
      <w:jc w:val="left"/>
    </w:pPr>
  </w:style>
  <w:style w:type="paragraph" w:customStyle="1" w:styleId="LetterCopiesTo">
    <w:name w:val="LetterCopiesTo"/>
    <w:basedOn w:val="CopiesTo"/>
    <w:rsid w:val="00D224A5"/>
    <w:pPr>
      <w:tabs>
        <w:tab w:val="clear" w:pos="1440"/>
      </w:tabs>
      <w:ind w:left="0" w:firstLine="0"/>
    </w:pPr>
  </w:style>
  <w:style w:type="character" w:styleId="Hyperlink">
    <w:name w:val="Hyperlink"/>
    <w:basedOn w:val="DefaultParagraphFont"/>
    <w:uiPriority w:val="99"/>
    <w:rsid w:val="008967CC"/>
    <w:rPr>
      <w:color w:val="0000FF"/>
      <w:u w:val="single"/>
    </w:rPr>
  </w:style>
  <w:style w:type="paragraph" w:customStyle="1" w:styleId="BulletList1">
    <w:name w:val="BulletList1"/>
    <w:basedOn w:val="Normal"/>
    <w:rsid w:val="00904AF3"/>
    <w:pPr>
      <w:numPr>
        <w:numId w:val="1"/>
      </w:numPr>
      <w:spacing w:before="100" w:beforeAutospacing="1" w:after="100" w:afterAutospacing="1" w:line="240" w:lineRule="auto"/>
      <w:jc w:val="left"/>
    </w:pPr>
  </w:style>
  <w:style w:type="paragraph" w:customStyle="1" w:styleId="Closing1">
    <w:name w:val="Closing1"/>
    <w:basedOn w:val="BodyText"/>
    <w:rsid w:val="00F019BB"/>
    <w:pPr>
      <w:ind w:left="5760"/>
      <w:jc w:val="left"/>
    </w:pPr>
  </w:style>
  <w:style w:type="paragraph" w:customStyle="1" w:styleId="JobTitle">
    <w:name w:val="JobTitle"/>
    <w:basedOn w:val="Signature"/>
    <w:rsid w:val="00BB2FCF"/>
    <w:pPr>
      <w:spacing w:before="0"/>
    </w:pPr>
  </w:style>
  <w:style w:type="character" w:customStyle="1" w:styleId="Heading4Char">
    <w:name w:val="Heading 4 Char"/>
    <w:basedOn w:val="DefaultParagraphFont"/>
    <w:link w:val="Heading4"/>
    <w:rsid w:val="00480C5D"/>
    <w:rPr>
      <w:bCs/>
      <w:sz w:val="24"/>
    </w:rPr>
  </w:style>
  <w:style w:type="character" w:customStyle="1" w:styleId="Heading5Char">
    <w:name w:val="Heading 5 Char"/>
    <w:basedOn w:val="DefaultParagraphFont"/>
    <w:link w:val="Heading5"/>
    <w:rsid w:val="00FE0C3A"/>
    <w:rPr>
      <w:i/>
      <w:sz w:val="24"/>
      <w:szCs w:val="24"/>
    </w:rPr>
  </w:style>
  <w:style w:type="character" w:customStyle="1" w:styleId="Heading6Char">
    <w:name w:val="Heading 6 Char"/>
    <w:basedOn w:val="DefaultParagraphFont"/>
    <w:link w:val="Heading6"/>
    <w:rsid w:val="00FE0C3A"/>
    <w:rPr>
      <w:b/>
      <w:bCs/>
      <w:sz w:val="22"/>
      <w:szCs w:val="22"/>
    </w:rPr>
  </w:style>
  <w:style w:type="character" w:customStyle="1" w:styleId="Heading7Char">
    <w:name w:val="Heading 7 Char"/>
    <w:basedOn w:val="DefaultParagraphFont"/>
    <w:link w:val="Heading7"/>
    <w:rsid w:val="00FE0C3A"/>
    <w:rPr>
      <w:sz w:val="24"/>
      <w:szCs w:val="24"/>
    </w:rPr>
  </w:style>
  <w:style w:type="character" w:customStyle="1" w:styleId="Heading8Char">
    <w:name w:val="Heading 8 Char"/>
    <w:basedOn w:val="DefaultParagraphFont"/>
    <w:link w:val="Heading8"/>
    <w:rsid w:val="00FE0C3A"/>
    <w:rPr>
      <w:i/>
      <w:iCs/>
      <w:sz w:val="24"/>
      <w:szCs w:val="24"/>
    </w:rPr>
  </w:style>
  <w:style w:type="character" w:customStyle="1" w:styleId="Heading9Char">
    <w:name w:val="Heading 9 Char"/>
    <w:basedOn w:val="DefaultParagraphFont"/>
    <w:link w:val="Heading9"/>
    <w:rsid w:val="00FE0C3A"/>
    <w:rPr>
      <w:rFonts w:ascii="Arial" w:hAnsi="Arial" w:cs="Arial"/>
      <w:sz w:val="22"/>
      <w:szCs w:val="22"/>
    </w:rPr>
  </w:style>
  <w:style w:type="paragraph" w:styleId="Title">
    <w:name w:val="Title"/>
    <w:basedOn w:val="Normal"/>
    <w:link w:val="TitleChar"/>
    <w:autoRedefine/>
    <w:qFormat/>
    <w:rsid w:val="00FE0C3A"/>
    <w:pPr>
      <w:jc w:val="left"/>
      <w:outlineLvl w:val="0"/>
    </w:pPr>
    <w:rPr>
      <w:rFonts w:ascii="Times New Roman Bold" w:hAnsi="Times New Roman Bold" w:cs="Arial"/>
      <w:b/>
      <w:bCs/>
      <w:kern w:val="28"/>
    </w:rPr>
  </w:style>
  <w:style w:type="character" w:customStyle="1" w:styleId="TitleChar">
    <w:name w:val="Title Char"/>
    <w:basedOn w:val="DefaultParagraphFont"/>
    <w:link w:val="Title"/>
    <w:rsid w:val="00FE0C3A"/>
    <w:rPr>
      <w:rFonts w:ascii="Times New Roman Bold" w:hAnsi="Times New Roman Bold" w:cs="Arial"/>
      <w:b/>
      <w:bCs/>
      <w:kern w:val="28"/>
      <w:sz w:val="24"/>
      <w:szCs w:val="24"/>
    </w:rPr>
  </w:style>
  <w:style w:type="character" w:styleId="Emphasis">
    <w:name w:val="Emphasis"/>
    <w:basedOn w:val="DefaultParagraphFont"/>
    <w:qFormat/>
    <w:rsid w:val="00FE0C3A"/>
    <w:rPr>
      <w:i/>
      <w:iCs/>
    </w:rPr>
  </w:style>
  <w:style w:type="paragraph" w:styleId="ListBullet">
    <w:name w:val="List Bullet"/>
    <w:basedOn w:val="Normal"/>
    <w:rsid w:val="00551BF6"/>
    <w:pPr>
      <w:numPr>
        <w:numId w:val="28"/>
      </w:numPr>
      <w:tabs>
        <w:tab w:val="clear" w:pos="950"/>
        <w:tab w:val="left" w:pos="1080"/>
      </w:tabs>
      <w:spacing w:after="120"/>
    </w:pPr>
    <w:rPr>
      <w:color w:val="000000"/>
      <w:szCs w:val="20"/>
    </w:rPr>
  </w:style>
  <w:style w:type="paragraph" w:styleId="FootnoteText">
    <w:name w:val="footnote text"/>
    <w:basedOn w:val="Normal"/>
    <w:link w:val="FootnoteTextChar"/>
    <w:rsid w:val="00FB3E5F"/>
    <w:rPr>
      <w:sz w:val="20"/>
      <w:szCs w:val="20"/>
    </w:rPr>
  </w:style>
  <w:style w:type="character" w:customStyle="1" w:styleId="FootnoteTextChar">
    <w:name w:val="Footnote Text Char"/>
    <w:basedOn w:val="DefaultParagraphFont"/>
    <w:link w:val="FootnoteText"/>
    <w:rsid w:val="00FB3E5F"/>
  </w:style>
  <w:style w:type="character" w:styleId="FootnoteReference">
    <w:name w:val="footnote reference"/>
    <w:basedOn w:val="DefaultParagraphFont"/>
    <w:rsid w:val="00FB3E5F"/>
    <w:rPr>
      <w:vertAlign w:val="superscript"/>
    </w:rPr>
  </w:style>
  <w:style w:type="character" w:styleId="CommentReference">
    <w:name w:val="annotation reference"/>
    <w:basedOn w:val="DefaultParagraphFont"/>
    <w:uiPriority w:val="99"/>
    <w:rsid w:val="001351BE"/>
    <w:rPr>
      <w:sz w:val="16"/>
      <w:szCs w:val="16"/>
    </w:rPr>
  </w:style>
  <w:style w:type="paragraph" w:styleId="CommentText">
    <w:name w:val="annotation text"/>
    <w:basedOn w:val="Normal"/>
    <w:link w:val="CommentTextChar"/>
    <w:uiPriority w:val="99"/>
    <w:rsid w:val="001351BE"/>
    <w:pPr>
      <w:spacing w:line="240" w:lineRule="auto"/>
    </w:pPr>
    <w:rPr>
      <w:sz w:val="20"/>
      <w:szCs w:val="20"/>
    </w:rPr>
  </w:style>
  <w:style w:type="character" w:customStyle="1" w:styleId="CommentTextChar">
    <w:name w:val="Comment Text Char"/>
    <w:basedOn w:val="DefaultParagraphFont"/>
    <w:link w:val="CommentText"/>
    <w:uiPriority w:val="99"/>
    <w:rsid w:val="001351BE"/>
  </w:style>
  <w:style w:type="paragraph" w:styleId="CommentSubject">
    <w:name w:val="annotation subject"/>
    <w:basedOn w:val="CommentText"/>
    <w:next w:val="CommentText"/>
    <w:link w:val="CommentSubjectChar"/>
    <w:rsid w:val="001351BE"/>
    <w:rPr>
      <w:b/>
      <w:bCs/>
    </w:rPr>
  </w:style>
  <w:style w:type="character" w:customStyle="1" w:styleId="CommentSubjectChar">
    <w:name w:val="Comment Subject Char"/>
    <w:basedOn w:val="CommentTextChar"/>
    <w:link w:val="CommentSubject"/>
    <w:rsid w:val="001351BE"/>
    <w:rPr>
      <w:b/>
      <w:bCs/>
    </w:rPr>
  </w:style>
  <w:style w:type="paragraph" w:styleId="Revision">
    <w:name w:val="Revision"/>
    <w:hidden/>
    <w:uiPriority w:val="99"/>
    <w:semiHidden/>
    <w:rsid w:val="008242E3"/>
    <w:rPr>
      <w:sz w:val="24"/>
      <w:szCs w:val="24"/>
    </w:rPr>
  </w:style>
  <w:style w:type="paragraph" w:styleId="ListParagraph">
    <w:name w:val="List Paragraph"/>
    <w:basedOn w:val="Normal"/>
    <w:uiPriority w:val="34"/>
    <w:qFormat/>
    <w:rsid w:val="00A326C9"/>
    <w:pPr>
      <w:ind w:left="720"/>
      <w:contextualSpacing/>
    </w:pPr>
  </w:style>
  <w:style w:type="paragraph" w:styleId="BodyTextIndent">
    <w:name w:val="Body Text Indent"/>
    <w:basedOn w:val="Normal"/>
    <w:link w:val="BodyTextIndentChar"/>
    <w:rsid w:val="0090743E"/>
    <w:pPr>
      <w:tabs>
        <w:tab w:val="clear" w:pos="950"/>
        <w:tab w:val="left" w:pos="432"/>
        <w:tab w:val="left" w:pos="792"/>
        <w:tab w:val="left" w:pos="1152"/>
        <w:tab w:val="left" w:pos="1584"/>
      </w:tabs>
      <w:spacing w:after="120"/>
      <w:ind w:left="360"/>
    </w:pPr>
    <w:rPr>
      <w:szCs w:val="20"/>
    </w:rPr>
  </w:style>
  <w:style w:type="character" w:customStyle="1" w:styleId="BodyTextIndentChar">
    <w:name w:val="Body Text Indent Char"/>
    <w:basedOn w:val="DefaultParagraphFont"/>
    <w:link w:val="BodyTextIndent"/>
    <w:rsid w:val="0090743E"/>
    <w:rPr>
      <w:sz w:val="24"/>
    </w:rPr>
  </w:style>
  <w:style w:type="paragraph" w:customStyle="1" w:styleId="ParaText">
    <w:name w:val="ParaText"/>
    <w:basedOn w:val="Normal"/>
    <w:rsid w:val="00A827D2"/>
    <w:pPr>
      <w:tabs>
        <w:tab w:val="clear" w:pos="950"/>
        <w:tab w:val="left" w:pos="432"/>
        <w:tab w:val="left" w:pos="792"/>
        <w:tab w:val="left" w:pos="1152"/>
        <w:tab w:val="left" w:pos="1584"/>
      </w:tabs>
      <w:ind w:firstLine="432"/>
    </w:pPr>
    <w:rPr>
      <w:szCs w:val="20"/>
    </w:rPr>
  </w:style>
  <w:style w:type="paragraph" w:styleId="BodyTextIndent2">
    <w:name w:val="Body Text Indent 2"/>
    <w:basedOn w:val="Normal"/>
    <w:link w:val="BodyTextIndent2Char"/>
    <w:rsid w:val="000A3D24"/>
    <w:pPr>
      <w:tabs>
        <w:tab w:val="clear" w:pos="950"/>
        <w:tab w:val="left" w:pos="432"/>
        <w:tab w:val="left" w:pos="792"/>
        <w:tab w:val="left" w:pos="1152"/>
        <w:tab w:val="left" w:pos="1584"/>
      </w:tabs>
      <w:spacing w:after="120" w:line="480" w:lineRule="auto"/>
      <w:ind w:left="360"/>
    </w:pPr>
    <w:rPr>
      <w:szCs w:val="20"/>
    </w:rPr>
  </w:style>
  <w:style w:type="character" w:customStyle="1" w:styleId="BodyTextIndent2Char">
    <w:name w:val="Body Text Indent 2 Char"/>
    <w:basedOn w:val="DefaultParagraphFont"/>
    <w:link w:val="BodyTextIndent2"/>
    <w:rsid w:val="000A3D24"/>
    <w:rPr>
      <w:sz w:val="24"/>
    </w:rPr>
  </w:style>
  <w:style w:type="paragraph" w:styleId="TOCHeading">
    <w:name w:val="TOC Heading"/>
    <w:basedOn w:val="Heading1"/>
    <w:next w:val="Normal"/>
    <w:uiPriority w:val="39"/>
    <w:unhideWhenUsed/>
    <w:qFormat/>
    <w:rsid w:val="00527335"/>
    <w:pPr>
      <w:numPr>
        <w:numId w:val="0"/>
      </w:numPr>
      <w:tabs>
        <w:tab w:val="clear" w:pos="72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eastAsia="ja-JP"/>
    </w:rPr>
  </w:style>
  <w:style w:type="paragraph" w:styleId="TOC1">
    <w:name w:val="toc 1"/>
    <w:basedOn w:val="Normal"/>
    <w:next w:val="Normal"/>
    <w:autoRedefine/>
    <w:uiPriority w:val="39"/>
    <w:rsid w:val="00D75CB8"/>
    <w:pPr>
      <w:tabs>
        <w:tab w:val="clear" w:pos="950"/>
        <w:tab w:val="left" w:pos="720"/>
        <w:tab w:val="left" w:pos="1195"/>
        <w:tab w:val="right" w:leader="dot" w:pos="8496"/>
      </w:tabs>
      <w:spacing w:before="120" w:after="120"/>
      <w:ind w:left="720" w:right="360" w:hanging="720"/>
      <w:jc w:val="left"/>
    </w:pPr>
    <w:rPr>
      <w:iCs/>
      <w:caps/>
      <w:noProof/>
      <w:szCs w:val="20"/>
    </w:rPr>
  </w:style>
  <w:style w:type="paragraph" w:styleId="TOC2">
    <w:name w:val="toc 2"/>
    <w:basedOn w:val="Normal"/>
    <w:next w:val="Normal"/>
    <w:autoRedefine/>
    <w:uiPriority w:val="39"/>
    <w:rsid w:val="00EA4633"/>
    <w:pPr>
      <w:tabs>
        <w:tab w:val="clear" w:pos="950"/>
        <w:tab w:val="left" w:pos="1267"/>
        <w:tab w:val="right" w:leader="dot" w:pos="8496"/>
      </w:tabs>
      <w:spacing w:after="0"/>
      <w:ind w:left="720" w:right="720"/>
      <w:jc w:val="left"/>
    </w:pPr>
    <w:rPr>
      <w:noProof/>
    </w:rPr>
  </w:style>
  <w:style w:type="character" w:styleId="PageNumber">
    <w:name w:val="page number"/>
    <w:basedOn w:val="DefaultParagraphFont"/>
    <w:rsid w:val="00FD57BC"/>
  </w:style>
  <w:style w:type="paragraph" w:styleId="TOC3">
    <w:name w:val="toc 3"/>
    <w:basedOn w:val="Normal"/>
    <w:next w:val="Normal"/>
    <w:autoRedefine/>
    <w:uiPriority w:val="39"/>
    <w:rsid w:val="00EA4633"/>
    <w:pPr>
      <w:tabs>
        <w:tab w:val="clear" w:pos="950"/>
        <w:tab w:val="left" w:pos="1200"/>
        <w:tab w:val="left" w:pos="2016"/>
        <w:tab w:val="right" w:leader="dot" w:pos="8496"/>
      </w:tabs>
      <w:spacing w:after="0"/>
      <w:ind w:left="1973" w:right="720" w:hanging="648"/>
      <w:jc w:val="left"/>
    </w:pPr>
    <w:rPr>
      <w:noProof/>
      <w:szCs w:val="20"/>
    </w:rPr>
  </w:style>
  <w:style w:type="paragraph" w:customStyle="1" w:styleId="GeosyntecCityStatePostalCode">
    <w:name w:val="GeosyntecCityStatePostalCode"/>
    <w:basedOn w:val="Normal"/>
    <w:rsid w:val="00763C0C"/>
    <w:pPr>
      <w:suppressAutoHyphens/>
      <w:spacing w:after="360"/>
      <w:ind w:right="43"/>
      <w:jc w:val="right"/>
    </w:pPr>
    <w:rPr>
      <w:szCs w:val="20"/>
    </w:rPr>
  </w:style>
  <w:style w:type="paragraph" w:customStyle="1" w:styleId="GeosyntecProjectNumber">
    <w:name w:val="GeosyntecProjectNumber"/>
    <w:basedOn w:val="Normal"/>
    <w:rsid w:val="00763C0C"/>
    <w:pPr>
      <w:suppressAutoHyphens/>
      <w:spacing w:before="240"/>
      <w:ind w:right="43"/>
      <w:jc w:val="right"/>
    </w:pPr>
    <w:rPr>
      <w:szCs w:val="20"/>
    </w:rPr>
  </w:style>
  <w:style w:type="character" w:styleId="Mention">
    <w:name w:val="Mention"/>
    <w:basedOn w:val="DefaultParagraphFont"/>
    <w:uiPriority w:val="99"/>
    <w:semiHidden/>
    <w:unhideWhenUsed/>
    <w:rsid w:val="00687A23"/>
    <w:rPr>
      <w:color w:val="2B579A"/>
      <w:shd w:val="clear" w:color="auto" w:fill="E6E6E6"/>
    </w:rPr>
  </w:style>
  <w:style w:type="paragraph" w:styleId="Caption">
    <w:name w:val="caption"/>
    <w:basedOn w:val="Normal"/>
    <w:next w:val="Normal"/>
    <w:link w:val="CaptionChar"/>
    <w:unhideWhenUsed/>
    <w:qFormat/>
    <w:rsid w:val="0088466C"/>
    <w:pPr>
      <w:tabs>
        <w:tab w:val="clear" w:pos="950"/>
        <w:tab w:val="left" w:pos="1066"/>
        <w:tab w:val="left" w:pos="1152"/>
      </w:tabs>
      <w:spacing w:after="200" w:line="240" w:lineRule="auto"/>
    </w:pPr>
    <w:rPr>
      <w:rFonts w:ascii="Times New Roman Bold" w:hAnsi="Times New Roman Bold"/>
      <w:b/>
      <w:iCs/>
      <w:szCs w:val="18"/>
    </w:rPr>
  </w:style>
  <w:style w:type="character" w:styleId="PlaceholderText">
    <w:name w:val="Placeholder Text"/>
    <w:basedOn w:val="DefaultParagraphFont"/>
    <w:uiPriority w:val="99"/>
    <w:semiHidden/>
    <w:rsid w:val="002F0467"/>
    <w:rPr>
      <w:color w:val="808080"/>
    </w:rPr>
  </w:style>
  <w:style w:type="paragraph" w:styleId="TableofFigures">
    <w:name w:val="table of figures"/>
    <w:basedOn w:val="Normal"/>
    <w:next w:val="Normal"/>
    <w:uiPriority w:val="99"/>
    <w:unhideWhenUsed/>
    <w:rsid w:val="008116B3"/>
    <w:pPr>
      <w:tabs>
        <w:tab w:val="clear" w:pos="950"/>
      </w:tabs>
      <w:spacing w:after="100"/>
      <w:ind w:left="1440" w:hanging="1440"/>
      <w:jc w:val="left"/>
    </w:pPr>
    <w:rPr>
      <w:rFonts w:cstheme="minorHAnsi"/>
      <w:szCs w:val="20"/>
    </w:rPr>
  </w:style>
  <w:style w:type="paragraph" w:styleId="EndnoteText">
    <w:name w:val="endnote text"/>
    <w:basedOn w:val="Normal"/>
    <w:link w:val="EndnoteTextChar"/>
    <w:semiHidden/>
    <w:unhideWhenUsed/>
    <w:rsid w:val="00A26F71"/>
    <w:pPr>
      <w:spacing w:after="0" w:line="240" w:lineRule="auto"/>
    </w:pPr>
    <w:rPr>
      <w:sz w:val="20"/>
      <w:szCs w:val="20"/>
    </w:rPr>
  </w:style>
  <w:style w:type="character" w:customStyle="1" w:styleId="EndnoteTextChar">
    <w:name w:val="Endnote Text Char"/>
    <w:basedOn w:val="DefaultParagraphFont"/>
    <w:link w:val="EndnoteText"/>
    <w:semiHidden/>
    <w:rsid w:val="00A26F71"/>
  </w:style>
  <w:style w:type="character" w:styleId="EndnoteReference">
    <w:name w:val="endnote reference"/>
    <w:basedOn w:val="DefaultParagraphFont"/>
    <w:semiHidden/>
    <w:unhideWhenUsed/>
    <w:rsid w:val="00A26F71"/>
    <w:rPr>
      <w:vertAlign w:val="superscript"/>
    </w:rPr>
  </w:style>
  <w:style w:type="paragraph" w:customStyle="1" w:styleId="References">
    <w:name w:val="References"/>
    <w:basedOn w:val="Normal"/>
    <w:link w:val="ReferencesChar"/>
    <w:qFormat/>
    <w:rsid w:val="007D7197"/>
    <w:pPr>
      <w:ind w:left="540" w:hanging="540"/>
    </w:pPr>
  </w:style>
  <w:style w:type="character" w:customStyle="1" w:styleId="apple-converted-space">
    <w:name w:val="apple-converted-space"/>
    <w:basedOn w:val="DefaultParagraphFont"/>
    <w:rsid w:val="00447E22"/>
  </w:style>
  <w:style w:type="character" w:customStyle="1" w:styleId="ReferencesChar">
    <w:name w:val="References Char"/>
    <w:basedOn w:val="DefaultParagraphFont"/>
    <w:link w:val="References"/>
    <w:rsid w:val="007D7197"/>
    <w:rPr>
      <w:sz w:val="24"/>
      <w:szCs w:val="24"/>
    </w:rPr>
  </w:style>
  <w:style w:type="paragraph" w:customStyle="1" w:styleId="Caption-TOC">
    <w:name w:val="Caption - TOC"/>
    <w:basedOn w:val="Caption"/>
    <w:link w:val="Caption-TOCChar"/>
    <w:qFormat/>
    <w:rsid w:val="00E31655"/>
    <w:pPr>
      <w:tabs>
        <w:tab w:val="clear" w:pos="1066"/>
        <w:tab w:val="clear" w:pos="1152"/>
        <w:tab w:val="left" w:pos="1440"/>
      </w:tabs>
      <w:spacing w:after="100" w:line="264" w:lineRule="auto"/>
      <w:ind w:left="1440" w:hanging="1440"/>
    </w:pPr>
    <w:rPr>
      <w:rFonts w:ascii="Times New Roman" w:hAnsi="Times New Roman"/>
      <w:b w:val="0"/>
    </w:rPr>
  </w:style>
  <w:style w:type="character" w:customStyle="1" w:styleId="CaptionChar">
    <w:name w:val="Caption Char"/>
    <w:basedOn w:val="DefaultParagraphFont"/>
    <w:link w:val="Caption"/>
    <w:rsid w:val="007B6391"/>
    <w:rPr>
      <w:rFonts w:ascii="Times New Roman Bold" w:hAnsi="Times New Roman Bold"/>
      <w:b/>
      <w:iCs/>
      <w:sz w:val="24"/>
      <w:szCs w:val="18"/>
    </w:rPr>
  </w:style>
  <w:style w:type="character" w:customStyle="1" w:styleId="Caption-TOCChar">
    <w:name w:val="Caption - TOC Char"/>
    <w:basedOn w:val="CaptionChar"/>
    <w:link w:val="Caption-TOC"/>
    <w:rsid w:val="00E31655"/>
    <w:rPr>
      <w:rFonts w:ascii="Times New Roman Bold" w:hAnsi="Times New Roman Bold"/>
      <w:b w:val="0"/>
      <w:iCs/>
      <w:sz w:val="24"/>
      <w:szCs w:val="18"/>
    </w:rPr>
  </w:style>
  <w:style w:type="character" w:customStyle="1" w:styleId="Heading2Char">
    <w:name w:val="Heading 2 Char"/>
    <w:basedOn w:val="DefaultParagraphFont"/>
    <w:link w:val="Heading2"/>
    <w:rsid w:val="00551BF6"/>
    <w:rPr>
      <w:rFonts w:ascii="Times New Roman Bold" w:hAnsi="Times New Roman Bold"/>
      <w:b/>
      <w:sz w:val="24"/>
      <w:u w:val="single"/>
    </w:rPr>
  </w:style>
  <w:style w:type="character" w:customStyle="1" w:styleId="Heading3Char">
    <w:name w:val="Heading 3 Char"/>
    <w:basedOn w:val="DefaultParagraphFont"/>
    <w:link w:val="Heading3"/>
    <w:rsid w:val="002F7B0B"/>
    <w:rPr>
      <w:rFonts w:ascii="Times New Roman Bold" w:hAnsi="Times New Roman Bold"/>
      <w:b/>
      <w:sz w:val="24"/>
    </w:rPr>
  </w:style>
  <w:style w:type="paragraph" w:styleId="NormalWeb">
    <w:name w:val="Normal (Web)"/>
    <w:basedOn w:val="Normal"/>
    <w:uiPriority w:val="99"/>
    <w:semiHidden/>
    <w:unhideWhenUsed/>
    <w:rsid w:val="001F5557"/>
    <w:pPr>
      <w:tabs>
        <w:tab w:val="clear" w:pos="950"/>
      </w:tabs>
      <w:spacing w:before="100" w:beforeAutospacing="1" w:after="100" w:afterAutospacing="1" w:line="240" w:lineRule="auto"/>
      <w:jc w:val="left"/>
    </w:pPr>
  </w:style>
  <w:style w:type="character" w:customStyle="1" w:styleId="BodyTextChar">
    <w:name w:val="Body Text Char"/>
    <w:link w:val="BodyText"/>
    <w:rsid w:val="00551BF6"/>
    <w:rPr>
      <w:sz w:val="24"/>
      <w:szCs w:val="24"/>
      <w:lang w:val="en"/>
    </w:rPr>
  </w:style>
  <w:style w:type="paragraph" w:styleId="ListBullet2">
    <w:name w:val="List Bullet 2"/>
    <w:basedOn w:val="Normal"/>
    <w:rsid w:val="00551BF6"/>
    <w:pPr>
      <w:numPr>
        <w:numId w:val="30"/>
      </w:numPr>
      <w:tabs>
        <w:tab w:val="clear" w:pos="950"/>
        <w:tab w:val="left" w:pos="1368"/>
        <w:tab w:val="left" w:pos="1584"/>
      </w:tabs>
      <w:spacing w:after="120"/>
    </w:pPr>
    <w:rPr>
      <w:szCs w:val="20"/>
    </w:rPr>
  </w:style>
  <w:style w:type="paragraph" w:styleId="ListNumber">
    <w:name w:val="List Number"/>
    <w:basedOn w:val="Normal"/>
    <w:rsid w:val="009A219C"/>
    <w:pPr>
      <w:numPr>
        <w:numId w:val="31"/>
      </w:numPr>
      <w:contextualSpacing/>
    </w:pPr>
  </w:style>
  <w:style w:type="paragraph" w:styleId="TOC4">
    <w:name w:val="toc 4"/>
    <w:basedOn w:val="Normal"/>
    <w:next w:val="Normal"/>
    <w:semiHidden/>
    <w:rsid w:val="00EA4633"/>
    <w:pPr>
      <w:tabs>
        <w:tab w:val="right" w:leader="dot" w:pos="8496"/>
      </w:tabs>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6862">
      <w:bodyDiv w:val="1"/>
      <w:marLeft w:val="0"/>
      <w:marRight w:val="0"/>
      <w:marTop w:val="0"/>
      <w:marBottom w:val="0"/>
      <w:divBdr>
        <w:top w:val="none" w:sz="0" w:space="0" w:color="auto"/>
        <w:left w:val="none" w:sz="0" w:space="0" w:color="auto"/>
        <w:bottom w:val="none" w:sz="0" w:space="0" w:color="auto"/>
        <w:right w:val="none" w:sz="0" w:space="0" w:color="auto"/>
      </w:divBdr>
    </w:div>
    <w:div w:id="492917971">
      <w:bodyDiv w:val="1"/>
      <w:marLeft w:val="0"/>
      <w:marRight w:val="0"/>
      <w:marTop w:val="0"/>
      <w:marBottom w:val="0"/>
      <w:divBdr>
        <w:top w:val="none" w:sz="0" w:space="0" w:color="auto"/>
        <w:left w:val="none" w:sz="0" w:space="0" w:color="auto"/>
        <w:bottom w:val="none" w:sz="0" w:space="0" w:color="auto"/>
        <w:right w:val="none" w:sz="0" w:space="0" w:color="auto"/>
      </w:divBdr>
    </w:div>
    <w:div w:id="689599587">
      <w:bodyDiv w:val="1"/>
      <w:marLeft w:val="0"/>
      <w:marRight w:val="0"/>
      <w:marTop w:val="0"/>
      <w:marBottom w:val="0"/>
      <w:divBdr>
        <w:top w:val="none" w:sz="0" w:space="0" w:color="auto"/>
        <w:left w:val="none" w:sz="0" w:space="0" w:color="auto"/>
        <w:bottom w:val="none" w:sz="0" w:space="0" w:color="auto"/>
        <w:right w:val="none" w:sz="0" w:space="0" w:color="auto"/>
      </w:divBdr>
      <w:divsChild>
        <w:div w:id="57437376">
          <w:marLeft w:val="360"/>
          <w:marRight w:val="0"/>
          <w:marTop w:val="0"/>
          <w:marBottom w:val="0"/>
          <w:divBdr>
            <w:top w:val="none" w:sz="0" w:space="0" w:color="auto"/>
            <w:left w:val="none" w:sz="0" w:space="0" w:color="auto"/>
            <w:bottom w:val="none" w:sz="0" w:space="0" w:color="auto"/>
            <w:right w:val="none" w:sz="0" w:space="0" w:color="auto"/>
          </w:divBdr>
        </w:div>
      </w:divsChild>
    </w:div>
    <w:div w:id="781612837">
      <w:bodyDiv w:val="1"/>
      <w:marLeft w:val="0"/>
      <w:marRight w:val="0"/>
      <w:marTop w:val="0"/>
      <w:marBottom w:val="0"/>
      <w:divBdr>
        <w:top w:val="none" w:sz="0" w:space="0" w:color="auto"/>
        <w:left w:val="none" w:sz="0" w:space="0" w:color="auto"/>
        <w:bottom w:val="none" w:sz="0" w:space="0" w:color="auto"/>
        <w:right w:val="none" w:sz="0" w:space="0" w:color="auto"/>
      </w:divBdr>
    </w:div>
    <w:div w:id="1065026684">
      <w:bodyDiv w:val="1"/>
      <w:marLeft w:val="0"/>
      <w:marRight w:val="0"/>
      <w:marTop w:val="0"/>
      <w:marBottom w:val="0"/>
      <w:divBdr>
        <w:top w:val="none" w:sz="0" w:space="0" w:color="auto"/>
        <w:left w:val="none" w:sz="0" w:space="0" w:color="auto"/>
        <w:bottom w:val="none" w:sz="0" w:space="0" w:color="auto"/>
        <w:right w:val="none" w:sz="0" w:space="0" w:color="auto"/>
      </w:divBdr>
    </w:div>
    <w:div w:id="1119761810">
      <w:bodyDiv w:val="1"/>
      <w:marLeft w:val="0"/>
      <w:marRight w:val="0"/>
      <w:marTop w:val="0"/>
      <w:marBottom w:val="0"/>
      <w:divBdr>
        <w:top w:val="none" w:sz="0" w:space="0" w:color="auto"/>
        <w:left w:val="none" w:sz="0" w:space="0" w:color="auto"/>
        <w:bottom w:val="none" w:sz="0" w:space="0" w:color="auto"/>
        <w:right w:val="none" w:sz="0" w:space="0" w:color="auto"/>
      </w:divBdr>
    </w:div>
    <w:div w:id="1599558384">
      <w:bodyDiv w:val="1"/>
      <w:marLeft w:val="0"/>
      <w:marRight w:val="0"/>
      <w:marTop w:val="0"/>
      <w:marBottom w:val="0"/>
      <w:divBdr>
        <w:top w:val="none" w:sz="0" w:space="0" w:color="auto"/>
        <w:left w:val="none" w:sz="0" w:space="0" w:color="auto"/>
        <w:bottom w:val="none" w:sz="0" w:space="0" w:color="auto"/>
        <w:right w:val="none" w:sz="0" w:space="0" w:color="auto"/>
      </w:divBdr>
    </w:div>
    <w:div w:id="19835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7.xml"/><Relationship Id="rId30"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F0B5-EC92-446B-8F85-4AC7E700C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26</Pages>
  <Words>5952</Words>
  <Characters>33929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BFI Waste Systems of North America, Inc</vt:lpstr>
    </vt:vector>
  </TitlesOfParts>
  <Company>GeoSyntec Consultants, Inc.</Company>
  <LinksUpToDate>false</LinksUpToDate>
  <CharactersWithSpaces>39802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BFI Waste Systems of North America, Inc</dc:title>
  <dc:creator>Amy Padovani</dc:creator>
  <cp:lastModifiedBy>Christie Hale</cp:lastModifiedBy>
  <cp:revision>294</cp:revision>
  <cp:lastPrinted>2017-07-15T19:52:00Z</cp:lastPrinted>
  <dcterms:created xsi:type="dcterms:W3CDTF">2017-07-22T06:56:00Z</dcterms:created>
  <dcterms:modified xsi:type="dcterms:W3CDTF">2023-03-09T18:05:00Z</dcterms:modified>
</cp:coreProperties>
</file>